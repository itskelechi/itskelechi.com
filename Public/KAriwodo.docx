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A7DC5" w14:textId="004C4AF8" w:rsidR="005155D3" w:rsidRDefault="005155D3" w:rsidP="005A4D79">
      <w:pPr>
        <w:pStyle w:val="Heading2"/>
        <w:spacing w:before="0"/>
        <w:rPr>
          <w:rFonts w:ascii="Garamond" w:hAnsi="Garamond" w:cs="Arabic Typesetting"/>
          <w:bCs/>
          <w:sz w:val="20"/>
          <w:szCs w:val="20"/>
        </w:rPr>
      </w:pPr>
    </w:p>
    <w:p w14:paraId="064E91B2" w14:textId="635B95B0" w:rsidR="005A4D79" w:rsidRPr="006F0990" w:rsidRDefault="005A4D79" w:rsidP="005A4D79">
      <w:pPr>
        <w:pStyle w:val="Heading2"/>
        <w:spacing w:before="0"/>
        <w:rPr>
          <w:rFonts w:ascii="Garamond" w:hAnsi="Garamond" w:cs="Arabic Typesetting"/>
          <w:bCs/>
          <w:sz w:val="24"/>
          <w:szCs w:val="24"/>
        </w:rPr>
      </w:pPr>
      <w:r w:rsidRPr="006F0990">
        <w:rPr>
          <w:rFonts w:ascii="Garamond" w:hAnsi="Garamond" w:cs="Arabic Typesetting"/>
          <w:bCs/>
          <w:sz w:val="24"/>
          <w:szCs w:val="24"/>
        </w:rPr>
        <w:t>SUMMARY</w:t>
      </w:r>
    </w:p>
    <w:p w14:paraId="3E9B3561" w14:textId="1AE8F5E9" w:rsidR="005155D3" w:rsidRPr="005155D3" w:rsidRDefault="00AE659C" w:rsidP="005155D3">
      <w:pPr>
        <w:rPr>
          <w:sz w:val="4"/>
          <w:szCs w:val="4"/>
        </w:rPr>
      </w:pPr>
      <w:r>
        <w:rPr>
          <w:rFonts w:ascii="Garamond" w:hAnsi="Garamond" w:cs="Arabic Typesetting"/>
          <w:noProof/>
          <w:sz w:val="20"/>
          <w:szCs w:val="20"/>
        </w:rPr>
        <mc:AlternateContent>
          <mc:Choice Requires="wps">
            <w:drawing>
              <wp:anchor distT="4294967295" distB="4294967295" distL="114300" distR="114300" simplePos="0" relativeHeight="251682816" behindDoc="0" locked="0" layoutInCell="1" allowOverlap="1" wp14:anchorId="4A41964C" wp14:editId="2D045977">
                <wp:simplePos x="0" y="0"/>
                <wp:positionH relativeFrom="margin">
                  <wp:posOffset>711835</wp:posOffset>
                </wp:positionH>
                <wp:positionV relativeFrom="paragraph">
                  <wp:posOffset>1054099</wp:posOffset>
                </wp:positionV>
                <wp:extent cx="5056505" cy="0"/>
                <wp:effectExtent l="38100" t="38100" r="48895" b="76200"/>
                <wp:wrapNone/>
                <wp:docPr id="1918649070"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056505" cy="0"/>
                        </a:xfrm>
                        <a:prstGeom prst="line">
                          <a:avLst/>
                        </a:prstGeom>
                        <a:ln>
                          <a:solidFill>
                            <a:srgbClr val="FF6699"/>
                          </a:solidFill>
                        </a:ln>
                        <a:effectLst>
                          <a:outerShdw blurRad="40000" dist="20000" dir="5400000" rotWithShape="0">
                            <a:srgbClr val="000000">
                              <a:alpha val="38000"/>
                            </a:srgbClr>
                          </a:outerShdw>
                          <a:softEdge rad="1270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C3B92" id="Straight Connector 6" o:spid="_x0000_s1026" style="position:absolute;flip:y;z-index:25168281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56.05pt,83pt" to="454.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" strokecolor="#f69" strokeweight="2pt">
                <v:shadow on="t" color="black" opacity="24903f" origin=",.5" offset="0,.55556mm"/>
                <o:lock v:ext="edit" shapetype="f"/>
                <w10:wrap anchorx="margin"/>
              </v:line>
            </w:pict>
          </mc:Fallback>
        </mc:AlternateContent>
      </w:r>
      <w:r w:rsidR="00543C1E" w:rsidRPr="00543C1E">
        <w:rPr>
          <w:rFonts w:ascii="Garamond" w:eastAsiaTheme="majorEastAsia" w:hAnsi="Garamond" w:cs="Arabic Typesetting"/>
          <w:bCs/>
          <w:sz w:val="20"/>
          <w:szCs w:val="20"/>
        </w:rPr>
        <w:t>Multidisciplinary IT professional with a creative background in film and theatre, now building a career at the intersection of web development, cybersecurity, and systems engineering. Experienced in designing and maintaining secure, accessible web applications using HTML, CSS, JavaScript, Node.js, and SQL. Proven success supporting enterprise-level systems in education and government settings. Gained certifications in Cybersecurity, AWS, and Agile (Scrum, CAP), with hands-on experience in threat mitigation, data privacy, and secure system design. Passionate about lifelong learning, collaboration, and leveraging both technical and creative problem-solving skills to build inclusive and resilient digital ecosystems.</w:t>
      </w:r>
    </w:p>
    <w:p w14:paraId="0B1285C1" w14:textId="1266E910" w:rsidR="005A4D79" w:rsidRPr="005155D3" w:rsidRDefault="005A4D79" w:rsidP="009E35E6">
      <w:pPr>
        <w:pStyle w:val="Heading2"/>
        <w:spacing w:before="0" w:line="240" w:lineRule="auto"/>
        <w:rPr>
          <w:rFonts w:ascii="Garamond" w:hAnsi="Garamond" w:cs="Arabic Typesetting"/>
          <w:sz w:val="4"/>
          <w:szCs w:val="4"/>
        </w:rPr>
      </w:pPr>
    </w:p>
    <w:p w14:paraId="5BA537A4" w14:textId="6866922F" w:rsidR="004E1167" w:rsidRPr="006F0990" w:rsidRDefault="00672370" w:rsidP="006F0990">
      <w:pPr>
        <w:pStyle w:val="Heading2"/>
        <w:spacing w:before="0"/>
        <w:rPr>
          <w:rFonts w:ascii="Garamond" w:hAnsi="Garamond" w:cs="Arabic Typesetting"/>
          <w:bCs/>
          <w:sz w:val="24"/>
          <w:szCs w:val="24"/>
        </w:rPr>
      </w:pPr>
      <w:r w:rsidRPr="006F0990">
        <w:rPr>
          <w:rFonts w:ascii="Garamond" w:hAnsi="Garamond" w:cs="Arabic Typesetting"/>
          <w:bCs/>
          <w:sz w:val="24"/>
          <w:szCs w:val="24"/>
        </w:rPr>
        <w:t xml:space="preserve">TECHNICAL SKILLS </w:t>
      </w:r>
    </w:p>
    <w:p w14:paraId="33EA308B" w14:textId="79A74035" w:rsidR="005155D3" w:rsidRPr="005155D3" w:rsidRDefault="00543C1E" w:rsidP="005155D3">
      <w:pPr>
        <w:rPr>
          <w:sz w:val="4"/>
          <w:szCs w:val="4"/>
        </w:rPr>
      </w:pPr>
      <w:r w:rsidRPr="00543C1E">
        <w:rPr>
          <w:rFonts w:ascii="Garamond" w:hAnsi="Garamond" w:cs="Arabic Typesetting"/>
          <w:b/>
          <w:bCs/>
          <w:sz w:val="20"/>
          <w:szCs w:val="20"/>
        </w:rPr>
        <w:t xml:space="preserve">Languages &amp; Frameworks: </w:t>
      </w:r>
      <w:r w:rsidRPr="00543C1E">
        <w:rPr>
          <w:rFonts w:ascii="Garamond" w:eastAsiaTheme="majorEastAsia" w:hAnsi="Garamond" w:cs="Arabic Typesetting"/>
          <w:bCs/>
          <w:sz w:val="20"/>
          <w:szCs w:val="20"/>
        </w:rPr>
        <w:t xml:space="preserve">JavaScript, HTML5, CSS3, Node.js, SQL, </w:t>
      </w:r>
      <w:r w:rsidR="00B27350">
        <w:rPr>
          <w:rFonts w:ascii="Garamond" w:eastAsiaTheme="majorEastAsia" w:hAnsi="Garamond" w:cs="Arabic Typesetting"/>
          <w:bCs/>
          <w:sz w:val="20"/>
          <w:szCs w:val="20"/>
        </w:rPr>
        <w:t>JQuery,</w:t>
      </w:r>
      <w:ins w:id="0" w:author="Kelechi A" w:date="2025-08-13T09:46:00Z" w16du:dateUtc="2025-08-13T13:46:00Z">
        <w:r w:rsidR="00EE0272">
          <w:rPr>
            <w:rFonts w:ascii="Garamond" w:eastAsiaTheme="majorEastAsia" w:hAnsi="Garamond" w:cs="Arabic Typesetting"/>
            <w:bCs/>
            <w:sz w:val="20"/>
            <w:szCs w:val="20"/>
          </w:rPr>
          <w:t xml:space="preserve"> </w:t>
        </w:r>
      </w:ins>
      <w:r w:rsidRPr="00543C1E">
        <w:rPr>
          <w:rFonts w:ascii="Garamond" w:eastAsiaTheme="majorEastAsia" w:hAnsi="Garamond" w:cs="Arabic Typesetting"/>
          <w:bCs/>
          <w:sz w:val="20"/>
          <w:szCs w:val="20"/>
        </w:rPr>
        <w:t>PHP, Vue.js, Astro, Express.js</w:t>
      </w:r>
      <w:r w:rsidRPr="00543C1E">
        <w:rPr>
          <w:rFonts w:ascii="Garamond" w:eastAsiaTheme="majorEastAsia" w:hAnsi="Garamond" w:cs="Arabic Typesetting"/>
          <w:bCs/>
          <w:sz w:val="20"/>
          <w:szCs w:val="20"/>
        </w:rPr>
        <w:br/>
      </w:r>
      <w:r w:rsidRPr="00543C1E">
        <w:rPr>
          <w:rFonts w:ascii="Garamond" w:hAnsi="Garamond" w:cs="Arabic Typesetting"/>
          <w:b/>
          <w:bCs/>
          <w:sz w:val="20"/>
          <w:szCs w:val="20"/>
        </w:rPr>
        <w:t xml:space="preserve">Design &amp; UX: </w:t>
      </w:r>
      <w:r w:rsidRPr="00543C1E">
        <w:rPr>
          <w:rFonts w:ascii="Garamond" w:eastAsiaTheme="majorEastAsia" w:hAnsi="Garamond" w:cs="Arabic Typesetting"/>
          <w:bCs/>
          <w:sz w:val="20"/>
          <w:szCs w:val="20"/>
        </w:rPr>
        <w:t>Figma, Adobe XD, Responsive Design, Web Accessibility (WCAG)</w:t>
      </w:r>
      <w:r w:rsidRPr="00543C1E">
        <w:rPr>
          <w:rFonts w:ascii="Garamond" w:eastAsiaTheme="majorEastAsia" w:hAnsi="Garamond" w:cs="Arabic Typesetting"/>
          <w:bCs/>
          <w:sz w:val="20"/>
          <w:szCs w:val="20"/>
        </w:rPr>
        <w:br/>
      </w:r>
      <w:r w:rsidRPr="00543C1E">
        <w:rPr>
          <w:rFonts w:ascii="Garamond" w:hAnsi="Garamond" w:cs="Arabic Typesetting"/>
          <w:b/>
          <w:bCs/>
          <w:sz w:val="20"/>
          <w:szCs w:val="20"/>
        </w:rPr>
        <w:t xml:space="preserve">Tools &amp; Technologies: </w:t>
      </w:r>
      <w:r w:rsidRPr="00543C1E">
        <w:rPr>
          <w:rFonts w:ascii="Garamond" w:eastAsiaTheme="majorEastAsia" w:hAnsi="Garamond" w:cs="Arabic Typesetting"/>
          <w:bCs/>
          <w:sz w:val="20"/>
          <w:szCs w:val="20"/>
        </w:rPr>
        <w:t>Git, GitHub, VS Code, Postman, REST APIs, Express Handlebars, MongoDB, Zod, Bootstrap</w:t>
      </w:r>
      <w:r w:rsidRPr="00543C1E">
        <w:rPr>
          <w:rFonts w:ascii="Garamond" w:hAnsi="Garamond" w:cs="Arabic Typesetting"/>
          <w:b/>
          <w:bCs/>
          <w:sz w:val="20"/>
          <w:szCs w:val="20"/>
        </w:rPr>
        <w:br/>
        <w:t xml:space="preserve">Platforms: </w:t>
      </w:r>
      <w:r w:rsidRPr="00543C1E">
        <w:rPr>
          <w:rFonts w:ascii="Garamond" w:eastAsiaTheme="majorEastAsia" w:hAnsi="Garamond" w:cs="Arabic Typesetting"/>
          <w:bCs/>
          <w:sz w:val="20"/>
          <w:szCs w:val="20"/>
        </w:rPr>
        <w:t>Windows, Linux, macOS</w:t>
      </w:r>
      <w:r w:rsidRPr="00543C1E">
        <w:rPr>
          <w:rFonts w:ascii="Garamond" w:hAnsi="Garamond" w:cs="Arabic Typesetting"/>
          <w:b/>
          <w:bCs/>
          <w:sz w:val="20"/>
          <w:szCs w:val="20"/>
        </w:rPr>
        <w:br/>
        <w:t xml:space="preserve">Soft Skills: </w:t>
      </w:r>
      <w:r w:rsidRPr="00543C1E">
        <w:rPr>
          <w:rFonts w:ascii="Garamond" w:eastAsiaTheme="majorEastAsia" w:hAnsi="Garamond" w:cs="Arabic Typesetting"/>
          <w:bCs/>
          <w:sz w:val="20"/>
          <w:szCs w:val="20"/>
        </w:rPr>
        <w:t>Agile Collaboration, Problem-Solving, Technical Documentation, Cross-Functional Communication</w:t>
      </w:r>
    </w:p>
    <w:p w14:paraId="71241079" w14:textId="53640CE1" w:rsidR="004B5AF8" w:rsidRPr="005155D3" w:rsidRDefault="00AE659C" w:rsidP="005155D3">
      <w:pPr>
        <w:rPr>
          <w:sz w:val="4"/>
          <w:szCs w:val="4"/>
        </w:rPr>
      </w:pPr>
      <w:r>
        <w:rPr>
          <w:noProof/>
          <w:sz w:val="4"/>
          <w:szCs w:val="4"/>
        </w:rPr>
        <mc:AlternateContent>
          <mc:Choice Requires="wps">
            <w:drawing>
              <wp:anchor distT="4294967295" distB="4294967295" distL="114300" distR="114300" simplePos="0" relativeHeight="251667456" behindDoc="0" locked="0" layoutInCell="1" allowOverlap="1" wp14:anchorId="4A41964C" wp14:editId="3412E18F">
                <wp:simplePos x="0" y="0"/>
                <wp:positionH relativeFrom="margin">
                  <wp:posOffset>711835</wp:posOffset>
                </wp:positionH>
                <wp:positionV relativeFrom="paragraph">
                  <wp:posOffset>34289</wp:posOffset>
                </wp:positionV>
                <wp:extent cx="5056505" cy="0"/>
                <wp:effectExtent l="38100" t="38100" r="48895" b="76200"/>
                <wp:wrapNone/>
                <wp:docPr id="49773073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056505" cy="0"/>
                        </a:xfrm>
                        <a:prstGeom prst="line">
                          <a:avLst/>
                        </a:prstGeom>
                        <a:ln>
                          <a:solidFill>
                            <a:srgbClr val="FF6699"/>
                          </a:solidFill>
                        </a:ln>
                        <a:effectLst>
                          <a:outerShdw blurRad="40000" dist="20000" dir="5400000" rotWithShape="0">
                            <a:srgbClr val="000000">
                              <a:alpha val="38000"/>
                            </a:srgbClr>
                          </a:outerShdw>
                          <a:softEdge rad="1270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4A57E" id="Straight Connector 5" o:spid="_x0000_s1026" style="position:absolute;flip:y;z-index:25166745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56.05pt,2.7pt" to="454.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" strokecolor="#f69" strokeweight="2pt">
                <v:shadow on="t" color="black" opacity="24903f" origin=",.5" offset="0,.55556mm"/>
                <o:lock v:ext="edit" shapetype="f"/>
                <w10:wrap anchorx="margin"/>
              </v:line>
            </w:pict>
          </mc:Fallback>
        </mc:AlternateContent>
      </w:r>
    </w:p>
    <w:p w14:paraId="30604665" w14:textId="16252EC9" w:rsidR="00063AD8" w:rsidRPr="006F0990" w:rsidRDefault="009E35E6" w:rsidP="006F0990">
      <w:pPr>
        <w:pStyle w:val="Heading2"/>
        <w:spacing w:before="0"/>
        <w:rPr>
          <w:rFonts w:ascii="Garamond" w:hAnsi="Garamond" w:cs="Arabic Typesetting"/>
          <w:bCs/>
          <w:sz w:val="24"/>
          <w:szCs w:val="24"/>
        </w:rPr>
      </w:pPr>
      <w:r w:rsidRPr="006F0990">
        <w:rPr>
          <w:rFonts w:ascii="Garamond" w:hAnsi="Garamond" w:cs="Arabic Typesetting"/>
          <w:bCs/>
          <w:sz w:val="24"/>
          <w:szCs w:val="24"/>
        </w:rPr>
        <w:t>PROFESSIONAL</w:t>
      </w:r>
      <w:r w:rsidR="00063AD8" w:rsidRPr="006F0990">
        <w:rPr>
          <w:rFonts w:ascii="Garamond" w:hAnsi="Garamond" w:cs="Arabic Typesetting"/>
          <w:bCs/>
          <w:sz w:val="24"/>
          <w:szCs w:val="24"/>
        </w:rPr>
        <w:t xml:space="preserve"> EXPERIENCE</w:t>
      </w:r>
    </w:p>
    <w:p w14:paraId="07954BF1" w14:textId="77777777" w:rsidR="004B5AF8" w:rsidRPr="005155D3" w:rsidRDefault="00304B53" w:rsidP="00063AD8">
      <w:pPr>
        <w:tabs>
          <w:tab w:val="left" w:pos="7560"/>
        </w:tabs>
        <w:spacing w:after="0" w:line="240" w:lineRule="auto"/>
        <w:rPr>
          <w:rFonts w:ascii="Garamond" w:hAnsi="Garamond" w:cs="Arabic Typesetting"/>
          <w:b/>
          <w:bCs/>
          <w:sz w:val="20"/>
          <w:szCs w:val="20"/>
        </w:rPr>
      </w:pPr>
      <w:r w:rsidRPr="005155D3">
        <w:rPr>
          <w:rFonts w:ascii="Garamond" w:hAnsi="Garamond" w:cs="Arabic Typesetting"/>
          <w:b/>
          <w:bCs/>
          <w:sz w:val="20"/>
          <w:szCs w:val="20"/>
        </w:rPr>
        <w:t>Programmer/Analyst, Innovations &amp; Design Intern</w:t>
      </w:r>
      <w:r w:rsidR="00063AD8" w:rsidRPr="005155D3">
        <w:rPr>
          <w:rFonts w:ascii="Garamond" w:hAnsi="Garamond" w:cs="Arabic Typesetting"/>
          <w:b/>
          <w:bCs/>
          <w:sz w:val="20"/>
          <w:szCs w:val="20"/>
        </w:rPr>
        <w:t xml:space="preserve"> </w:t>
      </w:r>
    </w:p>
    <w:p w14:paraId="78795519" w14:textId="628FC166" w:rsidR="00063AD8" w:rsidRPr="0027479B" w:rsidRDefault="00063AD8" w:rsidP="00063AD8">
      <w:pPr>
        <w:tabs>
          <w:tab w:val="left" w:pos="7560"/>
        </w:tabs>
        <w:spacing w:after="0" w:line="240" w:lineRule="auto"/>
        <w:rPr>
          <w:rFonts w:ascii="Garamond" w:hAnsi="Garamond" w:cs="Arabic Typesetting"/>
          <w:i/>
          <w:iCs/>
          <w:sz w:val="20"/>
          <w:szCs w:val="20"/>
        </w:rPr>
      </w:pPr>
      <w:r w:rsidRPr="005155D3">
        <w:rPr>
          <w:rFonts w:ascii="Garamond" w:hAnsi="Garamond" w:cs="Arabic Typesetting"/>
          <w:b/>
          <w:bCs/>
          <w:sz w:val="20"/>
          <w:szCs w:val="20"/>
        </w:rPr>
        <w:t xml:space="preserve"> </w:t>
      </w:r>
      <w:r w:rsidR="004B5AF8" w:rsidRPr="005155D3">
        <w:rPr>
          <w:rFonts w:ascii="Garamond" w:hAnsi="Garamond" w:cs="Arabic Typesetting"/>
          <w:sz w:val="20"/>
          <w:szCs w:val="20"/>
        </w:rPr>
        <w:t>Gwinnett County Public Schools</w:t>
      </w:r>
      <w:r w:rsidRPr="005155D3">
        <w:rPr>
          <w:rFonts w:ascii="Garamond" w:hAnsi="Garamond" w:cs="Arabic Typesetting"/>
          <w:sz w:val="20"/>
          <w:szCs w:val="20"/>
        </w:rPr>
        <w:tab/>
      </w:r>
      <w:r w:rsidR="00304B53" w:rsidRPr="0027479B">
        <w:rPr>
          <w:rFonts w:ascii="Garamond" w:hAnsi="Garamond" w:cs="Arabic Typesetting"/>
          <w:i/>
          <w:iCs/>
          <w:sz w:val="20"/>
          <w:szCs w:val="20"/>
        </w:rPr>
        <w:t>May</w:t>
      </w:r>
      <w:r w:rsidRPr="0027479B">
        <w:rPr>
          <w:rFonts w:ascii="Garamond" w:hAnsi="Garamond" w:cs="Arabic Typesetting"/>
          <w:i/>
          <w:iCs/>
          <w:sz w:val="20"/>
          <w:szCs w:val="20"/>
        </w:rPr>
        <w:t xml:space="preserve"> 2024</w:t>
      </w:r>
      <w:r w:rsidR="0027479B">
        <w:rPr>
          <w:rFonts w:ascii="Garamond" w:hAnsi="Garamond" w:cs="Arabic Typesetting"/>
          <w:i/>
          <w:iCs/>
          <w:sz w:val="20"/>
          <w:szCs w:val="20"/>
        </w:rPr>
        <w:t xml:space="preserve"> </w:t>
      </w:r>
      <w:r w:rsidR="0027479B" w:rsidRPr="004B5AF8">
        <w:rPr>
          <w:rFonts w:ascii="Garamond" w:hAnsi="Garamond" w:cs="Arabic Typesetting"/>
          <w:i/>
          <w:iCs/>
          <w:sz w:val="20"/>
          <w:szCs w:val="20"/>
        </w:rPr>
        <w:t xml:space="preserve">– </w:t>
      </w:r>
      <w:r w:rsidR="0027479B">
        <w:rPr>
          <w:rFonts w:ascii="Garamond" w:hAnsi="Garamond" w:cs="Arabic Typesetting"/>
          <w:i/>
          <w:iCs/>
          <w:sz w:val="20"/>
          <w:szCs w:val="20"/>
        </w:rPr>
        <w:t xml:space="preserve"> </w:t>
      </w:r>
      <w:r w:rsidRPr="0027479B">
        <w:rPr>
          <w:rFonts w:ascii="Garamond" w:hAnsi="Garamond" w:cs="Arabic Typesetting"/>
          <w:i/>
          <w:iCs/>
          <w:sz w:val="20"/>
          <w:szCs w:val="20"/>
        </w:rPr>
        <w:t>Present</w:t>
      </w:r>
    </w:p>
    <w:p w14:paraId="2A1F84C6" w14:textId="0D39D03A" w:rsidR="00543C1E" w:rsidRPr="006F0990" w:rsidRDefault="00543C1E" w:rsidP="006F0990">
      <w:pPr>
        <w:pStyle w:val="ListParagraph"/>
        <w:numPr>
          <w:ilvl w:val="0"/>
          <w:numId w:val="18"/>
        </w:numPr>
        <w:tabs>
          <w:tab w:val="left" w:pos="7560"/>
        </w:tabs>
        <w:spacing w:after="0" w:line="240" w:lineRule="auto"/>
        <w:rPr>
          <w:rFonts w:ascii="Garamond" w:eastAsiaTheme="majorEastAsia" w:hAnsi="Garamond" w:cs="Arabic Typesetting"/>
          <w:bCs/>
          <w:sz w:val="20"/>
          <w:szCs w:val="20"/>
        </w:rPr>
      </w:pPr>
      <w:r w:rsidRPr="006F0990">
        <w:rPr>
          <w:rFonts w:ascii="Garamond" w:eastAsiaTheme="majorEastAsia" w:hAnsi="Garamond" w:cs="Arabic Typesetting"/>
          <w:bCs/>
          <w:sz w:val="20"/>
          <w:szCs w:val="20"/>
        </w:rPr>
        <w:t>Designed and maintained a full-stack web application to manage textbooks, vendors, and departmental resources.</w:t>
      </w:r>
    </w:p>
    <w:p w14:paraId="16355967" w14:textId="0D88DCAC" w:rsidR="00543C1E" w:rsidRPr="006F0990" w:rsidRDefault="00543C1E" w:rsidP="006F0990">
      <w:pPr>
        <w:pStyle w:val="ListParagraph"/>
        <w:numPr>
          <w:ilvl w:val="0"/>
          <w:numId w:val="18"/>
        </w:numPr>
        <w:tabs>
          <w:tab w:val="left" w:pos="7560"/>
        </w:tabs>
        <w:spacing w:after="0" w:line="240" w:lineRule="auto"/>
        <w:rPr>
          <w:rFonts w:ascii="Garamond" w:eastAsiaTheme="majorEastAsia" w:hAnsi="Garamond" w:cs="Arabic Typesetting"/>
          <w:bCs/>
          <w:sz w:val="20"/>
          <w:szCs w:val="20"/>
        </w:rPr>
      </w:pPr>
      <w:r w:rsidRPr="006F0990">
        <w:rPr>
          <w:rFonts w:ascii="Garamond" w:eastAsiaTheme="majorEastAsia" w:hAnsi="Garamond" w:cs="Arabic Typesetting"/>
          <w:bCs/>
          <w:sz w:val="20"/>
          <w:szCs w:val="20"/>
        </w:rPr>
        <w:t>Built responsive UI components (cards, gallery, video carousel) to improve accessibility and user engagement.</w:t>
      </w:r>
    </w:p>
    <w:p w14:paraId="17B3841C" w14:textId="3F90B21B" w:rsidR="00543C1E" w:rsidRPr="006F0990" w:rsidRDefault="00543C1E" w:rsidP="006F0990">
      <w:pPr>
        <w:pStyle w:val="ListParagraph"/>
        <w:numPr>
          <w:ilvl w:val="0"/>
          <w:numId w:val="18"/>
        </w:numPr>
        <w:tabs>
          <w:tab w:val="left" w:pos="7560"/>
        </w:tabs>
        <w:spacing w:after="0" w:line="240" w:lineRule="auto"/>
        <w:rPr>
          <w:rFonts w:ascii="Garamond" w:eastAsiaTheme="majorEastAsia" w:hAnsi="Garamond" w:cs="Arabic Typesetting"/>
          <w:bCs/>
          <w:sz w:val="20"/>
          <w:szCs w:val="20"/>
        </w:rPr>
      </w:pPr>
      <w:r w:rsidRPr="006F0990">
        <w:rPr>
          <w:rFonts w:ascii="Garamond" w:eastAsiaTheme="majorEastAsia" w:hAnsi="Garamond" w:cs="Arabic Typesetting"/>
          <w:bCs/>
          <w:sz w:val="20"/>
          <w:szCs w:val="20"/>
        </w:rPr>
        <w:t>Developed a secure private web app for data collection using stakeholder feedback and accessibility standards.</w:t>
      </w:r>
    </w:p>
    <w:p w14:paraId="5CDFE8C8" w14:textId="5E107E1F" w:rsidR="00543C1E" w:rsidRPr="006F0990" w:rsidRDefault="00543C1E" w:rsidP="006F0990">
      <w:pPr>
        <w:pStyle w:val="ListParagraph"/>
        <w:numPr>
          <w:ilvl w:val="0"/>
          <w:numId w:val="18"/>
        </w:numPr>
        <w:tabs>
          <w:tab w:val="left" w:pos="7560"/>
        </w:tabs>
        <w:spacing w:after="0" w:line="240" w:lineRule="auto"/>
        <w:rPr>
          <w:rFonts w:ascii="Garamond" w:eastAsiaTheme="majorEastAsia" w:hAnsi="Garamond" w:cs="Arabic Typesetting"/>
          <w:bCs/>
          <w:sz w:val="20"/>
          <w:szCs w:val="20"/>
        </w:rPr>
      </w:pPr>
      <w:r w:rsidRPr="006F0990">
        <w:rPr>
          <w:rFonts w:ascii="Garamond" w:eastAsiaTheme="majorEastAsia" w:hAnsi="Garamond" w:cs="Arabic Typesetting"/>
          <w:bCs/>
          <w:sz w:val="20"/>
          <w:szCs w:val="20"/>
        </w:rPr>
        <w:t>Refactored legacy code for a live production system, enhancing performance and maintainability.</w:t>
      </w:r>
    </w:p>
    <w:p w14:paraId="14F22CDB" w14:textId="309172DA" w:rsidR="00543C1E" w:rsidRPr="006F0990" w:rsidRDefault="00543C1E" w:rsidP="006F0990">
      <w:pPr>
        <w:pStyle w:val="ListParagraph"/>
        <w:numPr>
          <w:ilvl w:val="0"/>
          <w:numId w:val="18"/>
        </w:numPr>
        <w:tabs>
          <w:tab w:val="left" w:pos="7560"/>
        </w:tabs>
        <w:spacing w:after="0" w:line="240" w:lineRule="auto"/>
        <w:rPr>
          <w:rFonts w:ascii="Garamond" w:eastAsiaTheme="majorEastAsia" w:hAnsi="Garamond" w:cs="Arabic Typesetting"/>
          <w:bCs/>
          <w:sz w:val="20"/>
          <w:szCs w:val="20"/>
        </w:rPr>
      </w:pPr>
      <w:r w:rsidRPr="006F0990">
        <w:rPr>
          <w:rFonts w:ascii="Garamond" w:eastAsiaTheme="majorEastAsia" w:hAnsi="Garamond" w:cs="Arabic Typesetting"/>
          <w:bCs/>
          <w:sz w:val="20"/>
          <w:szCs w:val="20"/>
        </w:rPr>
        <w:t>Designed SQL schemas and complex queries to support dynamic content and multi-table relationships.</w:t>
      </w:r>
    </w:p>
    <w:p w14:paraId="29AF8C20" w14:textId="55ED2525" w:rsidR="00543C1E" w:rsidRPr="006F0990" w:rsidRDefault="00543C1E" w:rsidP="006F0990">
      <w:pPr>
        <w:pStyle w:val="ListParagraph"/>
        <w:numPr>
          <w:ilvl w:val="0"/>
          <w:numId w:val="18"/>
        </w:numPr>
        <w:tabs>
          <w:tab w:val="left" w:pos="7560"/>
        </w:tabs>
        <w:spacing w:after="0" w:line="240" w:lineRule="auto"/>
        <w:rPr>
          <w:rFonts w:ascii="Garamond" w:eastAsiaTheme="majorEastAsia" w:hAnsi="Garamond" w:cs="Arabic Typesetting"/>
          <w:bCs/>
          <w:sz w:val="20"/>
          <w:szCs w:val="20"/>
        </w:rPr>
      </w:pPr>
      <w:r w:rsidRPr="006F0990">
        <w:rPr>
          <w:rFonts w:ascii="Garamond" w:eastAsiaTheme="majorEastAsia" w:hAnsi="Garamond" w:cs="Arabic Typesetting"/>
          <w:bCs/>
          <w:sz w:val="20"/>
          <w:szCs w:val="20"/>
        </w:rPr>
        <w:t>Collaborated across teams to test workflows, align on user needs, and deliver production-ready solutions.</w:t>
      </w:r>
    </w:p>
    <w:p w14:paraId="4E9F74CD" w14:textId="519CDB28" w:rsidR="00543C1E" w:rsidRPr="006F0990" w:rsidRDefault="00543C1E" w:rsidP="006F0990">
      <w:pPr>
        <w:pStyle w:val="ListParagraph"/>
        <w:numPr>
          <w:ilvl w:val="0"/>
          <w:numId w:val="18"/>
        </w:numPr>
        <w:tabs>
          <w:tab w:val="left" w:pos="7560"/>
        </w:tabs>
        <w:spacing w:after="0" w:line="240" w:lineRule="auto"/>
        <w:rPr>
          <w:rFonts w:ascii="Garamond" w:eastAsiaTheme="majorEastAsia" w:hAnsi="Garamond" w:cs="Arabic Typesetting"/>
          <w:bCs/>
          <w:sz w:val="20"/>
          <w:szCs w:val="20"/>
        </w:rPr>
      </w:pPr>
      <w:r w:rsidRPr="006F0990">
        <w:rPr>
          <w:rFonts w:ascii="Garamond" w:eastAsiaTheme="majorEastAsia" w:hAnsi="Garamond" w:cs="Arabic Typesetting"/>
          <w:bCs/>
          <w:sz w:val="20"/>
          <w:szCs w:val="20"/>
        </w:rPr>
        <w:t>Applied HTTP tracing and developer tools for debugging and testing.</w:t>
      </w:r>
    </w:p>
    <w:p w14:paraId="5650B9C2" w14:textId="2FB30E38" w:rsidR="00543C1E" w:rsidRPr="006F0990" w:rsidRDefault="00543C1E" w:rsidP="006F0990">
      <w:pPr>
        <w:pStyle w:val="ListParagraph"/>
        <w:numPr>
          <w:ilvl w:val="0"/>
          <w:numId w:val="18"/>
        </w:numPr>
        <w:tabs>
          <w:tab w:val="left" w:pos="7560"/>
        </w:tabs>
        <w:spacing w:after="0" w:line="240" w:lineRule="auto"/>
        <w:rPr>
          <w:rFonts w:ascii="Garamond" w:eastAsiaTheme="majorEastAsia" w:hAnsi="Garamond" w:cs="Arabic Typesetting"/>
          <w:bCs/>
          <w:sz w:val="20"/>
          <w:szCs w:val="20"/>
        </w:rPr>
      </w:pPr>
      <w:r w:rsidRPr="006F0990">
        <w:rPr>
          <w:rFonts w:ascii="Garamond" w:eastAsiaTheme="majorEastAsia" w:hAnsi="Garamond" w:cs="Arabic Typesetting"/>
          <w:bCs/>
          <w:sz w:val="20"/>
          <w:szCs w:val="20"/>
        </w:rPr>
        <w:t>Documented processes and delivered presentations to improve future development cycles.</w:t>
      </w:r>
    </w:p>
    <w:p w14:paraId="71F326C8" w14:textId="2BC3E9F2" w:rsidR="00543C1E" w:rsidRPr="006F0990" w:rsidRDefault="00543C1E" w:rsidP="006F0990">
      <w:pPr>
        <w:pStyle w:val="ListParagraph"/>
        <w:numPr>
          <w:ilvl w:val="0"/>
          <w:numId w:val="18"/>
        </w:numPr>
        <w:tabs>
          <w:tab w:val="left" w:pos="7560"/>
        </w:tabs>
        <w:spacing w:after="0" w:line="240" w:lineRule="auto"/>
        <w:rPr>
          <w:rFonts w:ascii="Garamond" w:eastAsiaTheme="majorEastAsia" w:hAnsi="Garamond" w:cs="Arabic Typesetting"/>
          <w:bCs/>
          <w:sz w:val="20"/>
          <w:szCs w:val="20"/>
        </w:rPr>
      </w:pPr>
      <w:r w:rsidRPr="006F0990">
        <w:rPr>
          <w:rFonts w:ascii="Garamond" w:eastAsiaTheme="majorEastAsia" w:hAnsi="Garamond" w:cs="Arabic Typesetting"/>
          <w:bCs/>
          <w:sz w:val="20"/>
          <w:szCs w:val="20"/>
        </w:rPr>
        <w:t>Gained experience in secure system design, privacy compliance, and big data operations in a public sector environment.</w:t>
      </w:r>
    </w:p>
    <w:p w14:paraId="474AE913" w14:textId="6FE78321" w:rsidR="004B5AF8" w:rsidRPr="005155D3" w:rsidRDefault="004B5AF8" w:rsidP="004B5AF8">
      <w:pPr>
        <w:tabs>
          <w:tab w:val="left" w:pos="7560"/>
        </w:tabs>
        <w:spacing w:after="0" w:line="240" w:lineRule="auto"/>
        <w:rPr>
          <w:rFonts w:ascii="Garamond" w:hAnsi="Garamond" w:cs="Arabic Typesetting"/>
          <w:sz w:val="20"/>
          <w:szCs w:val="20"/>
        </w:rPr>
      </w:pPr>
    </w:p>
    <w:p w14:paraId="4532FD38" w14:textId="77777777" w:rsidR="004B5AF8" w:rsidRPr="004B5AF8" w:rsidRDefault="004B5AF8" w:rsidP="004B5AF8">
      <w:pPr>
        <w:tabs>
          <w:tab w:val="left" w:pos="7560"/>
        </w:tabs>
        <w:spacing w:after="0" w:line="240" w:lineRule="auto"/>
        <w:rPr>
          <w:rFonts w:ascii="Garamond" w:hAnsi="Garamond" w:cs="Arabic Typesetting"/>
          <w:b/>
          <w:bCs/>
          <w:sz w:val="20"/>
          <w:szCs w:val="20"/>
        </w:rPr>
      </w:pPr>
      <w:r w:rsidRPr="004B5AF8">
        <w:rPr>
          <w:rFonts w:ascii="Garamond" w:hAnsi="Garamond" w:cs="Arabic Typesetting"/>
          <w:b/>
          <w:bCs/>
          <w:sz w:val="20"/>
          <w:szCs w:val="20"/>
        </w:rPr>
        <w:t>Freelance Web Developer / Designer</w:t>
      </w:r>
    </w:p>
    <w:p w14:paraId="5029283B" w14:textId="4F1BD6D6" w:rsidR="004B5AF8" w:rsidRPr="004B5AF8" w:rsidRDefault="004B5AF8" w:rsidP="004B5AF8">
      <w:pPr>
        <w:tabs>
          <w:tab w:val="left" w:pos="7560"/>
        </w:tabs>
        <w:spacing w:after="0" w:line="240" w:lineRule="auto"/>
        <w:rPr>
          <w:rFonts w:ascii="Garamond" w:hAnsi="Garamond" w:cs="Arabic Typesetting"/>
          <w:sz w:val="20"/>
          <w:szCs w:val="20"/>
        </w:rPr>
      </w:pPr>
      <w:r w:rsidRPr="004B5AF8">
        <w:rPr>
          <w:rFonts w:ascii="Garamond" w:hAnsi="Garamond" w:cs="Arabic Typesetting"/>
          <w:i/>
          <w:iCs/>
          <w:sz w:val="20"/>
          <w:szCs w:val="20"/>
        </w:rPr>
        <w:t>Various Clients</w:t>
      </w:r>
      <w:r w:rsidRPr="004B5AF8">
        <w:rPr>
          <w:rFonts w:ascii="Garamond" w:hAnsi="Garamond" w:cs="Arabic Typesetting"/>
          <w:sz w:val="20"/>
          <w:szCs w:val="20"/>
        </w:rPr>
        <w:t xml:space="preserve"> </w:t>
      </w:r>
      <w:r w:rsidRPr="005155D3">
        <w:rPr>
          <w:rFonts w:ascii="Garamond" w:hAnsi="Garamond" w:cs="Arabic Typesetting"/>
          <w:sz w:val="20"/>
          <w:szCs w:val="20"/>
        </w:rPr>
        <w:tab/>
      </w:r>
      <w:r w:rsidRPr="005155D3">
        <w:rPr>
          <w:rFonts w:ascii="Garamond" w:hAnsi="Garamond" w:cs="Arabic Typesetting"/>
          <w:sz w:val="20"/>
          <w:szCs w:val="20"/>
        </w:rPr>
        <w:tab/>
      </w:r>
      <w:r w:rsidRPr="004B5AF8">
        <w:rPr>
          <w:rFonts w:ascii="Garamond" w:hAnsi="Garamond" w:cs="Arabic Typesetting"/>
          <w:sz w:val="20"/>
          <w:szCs w:val="20"/>
        </w:rPr>
        <w:t xml:space="preserve"> </w:t>
      </w:r>
      <w:r w:rsidRPr="004B5AF8">
        <w:rPr>
          <w:rFonts w:ascii="Garamond" w:hAnsi="Garamond" w:cs="Arabic Typesetting"/>
          <w:i/>
          <w:iCs/>
          <w:sz w:val="20"/>
          <w:szCs w:val="20"/>
        </w:rPr>
        <w:t>2021 – Present</w:t>
      </w:r>
    </w:p>
    <w:p w14:paraId="2024B07E" w14:textId="52C425DD" w:rsidR="00B27350" w:rsidRPr="00B27350" w:rsidRDefault="00543C1E" w:rsidP="00B27350">
      <w:pPr>
        <w:pStyle w:val="ListParagraph"/>
        <w:numPr>
          <w:ilvl w:val="0"/>
          <w:numId w:val="20"/>
        </w:numPr>
        <w:rPr>
          <w:rFonts w:ascii="Garamond" w:eastAsiaTheme="majorEastAsia" w:hAnsi="Garamond" w:cs="Arabic Typesetting"/>
          <w:bCs/>
          <w:sz w:val="20"/>
          <w:szCs w:val="20"/>
        </w:rPr>
      </w:pPr>
      <w:r w:rsidRPr="00B27350">
        <w:rPr>
          <w:rFonts w:ascii="Garamond" w:eastAsiaTheme="majorEastAsia" w:hAnsi="Garamond" w:cs="Arabic Typesetting"/>
          <w:bCs/>
          <w:sz w:val="20"/>
          <w:szCs w:val="20"/>
        </w:rPr>
        <w:t>Designed responsive websites with interactive galleries, modern branding, and payment systems (PayPal, Klarna, financial aid)</w:t>
      </w:r>
      <w:r w:rsidR="00B27350" w:rsidRPr="00B27350">
        <w:rPr>
          <w:rFonts w:ascii="Garamond" w:eastAsiaTheme="majorEastAsia" w:hAnsi="Garamond" w:cs="Arabic Typesetting"/>
          <w:bCs/>
          <w:sz w:val="20"/>
          <w:szCs w:val="20"/>
        </w:rPr>
        <w:t xml:space="preserve">- </w:t>
      </w:r>
      <w:r w:rsidR="00B27350" w:rsidRPr="00B27350">
        <w:rPr>
          <w:rFonts w:ascii="Garamond" w:eastAsiaTheme="majorEastAsia" w:hAnsi="Garamond" w:cs="Arabic Typesetting"/>
          <w:bCs/>
          <w:sz w:val="20"/>
          <w:szCs w:val="20"/>
        </w:rPr>
        <w:t xml:space="preserve">– </w:t>
      </w:r>
      <w:hyperlink r:id="rId8" w:history="1">
        <w:r w:rsidR="00B27350" w:rsidRPr="00B27350">
          <w:rPr>
            <w:rStyle w:val="Hyperlink"/>
            <w:rFonts w:ascii="Garamond" w:eastAsiaTheme="majorEastAsia" w:hAnsi="Garamond" w:cs="Arabic Typesetting"/>
            <w:bCs/>
            <w:sz w:val="20"/>
            <w:szCs w:val="20"/>
          </w:rPr>
          <w:t>[VIEW PROJECT].</w:t>
        </w:r>
      </w:hyperlink>
    </w:p>
    <w:p w14:paraId="4A847AF1" w14:textId="1EDAA3E5" w:rsidR="00543C1E" w:rsidRPr="006F0990" w:rsidRDefault="00543C1E" w:rsidP="006F0990">
      <w:pPr>
        <w:pStyle w:val="ListParagraph"/>
        <w:numPr>
          <w:ilvl w:val="0"/>
          <w:numId w:val="20"/>
        </w:numPr>
        <w:tabs>
          <w:tab w:val="left" w:pos="7560"/>
        </w:tabs>
        <w:spacing w:after="0" w:line="240" w:lineRule="auto"/>
        <w:rPr>
          <w:rFonts w:ascii="Garamond" w:eastAsiaTheme="majorEastAsia" w:hAnsi="Garamond" w:cs="Arabic Typesetting"/>
          <w:bCs/>
          <w:sz w:val="20"/>
          <w:szCs w:val="20"/>
        </w:rPr>
      </w:pPr>
      <w:r w:rsidRPr="006F0990">
        <w:rPr>
          <w:rFonts w:ascii="Garamond" w:eastAsiaTheme="majorEastAsia" w:hAnsi="Garamond" w:cs="Arabic Typesetting"/>
          <w:bCs/>
          <w:sz w:val="20"/>
          <w:szCs w:val="20"/>
        </w:rPr>
        <w:t>Built custom comment systems, image gallery loops, and dropdowns powered by live database queries.</w:t>
      </w:r>
    </w:p>
    <w:p w14:paraId="576D41D2" w14:textId="2EDB3F9F" w:rsidR="00543C1E" w:rsidRPr="006F0990" w:rsidRDefault="00543C1E" w:rsidP="006F0990">
      <w:pPr>
        <w:pStyle w:val="ListParagraph"/>
        <w:numPr>
          <w:ilvl w:val="0"/>
          <w:numId w:val="20"/>
        </w:numPr>
        <w:tabs>
          <w:tab w:val="left" w:pos="7560"/>
        </w:tabs>
        <w:spacing w:after="0" w:line="240" w:lineRule="auto"/>
        <w:rPr>
          <w:rFonts w:ascii="Garamond" w:eastAsiaTheme="majorEastAsia" w:hAnsi="Garamond" w:cs="Arabic Typesetting"/>
          <w:bCs/>
          <w:sz w:val="20"/>
          <w:szCs w:val="20"/>
        </w:rPr>
      </w:pPr>
      <w:r w:rsidRPr="006F0990">
        <w:rPr>
          <w:rFonts w:ascii="Garamond" w:eastAsiaTheme="majorEastAsia" w:hAnsi="Garamond" w:cs="Arabic Typesetting"/>
          <w:bCs/>
          <w:sz w:val="20"/>
          <w:szCs w:val="20"/>
        </w:rPr>
        <w:t>Developed a stylized, Windows 98-inspired interface using AI prompt engineering—</w:t>
      </w:r>
      <w:hyperlink r:id="rId9" w:history="1">
        <w:r w:rsidR="00B27350">
          <w:rPr>
            <w:rStyle w:val="Hyperlink"/>
            <w:rFonts w:ascii="Garamond" w:eastAsiaTheme="majorEastAsia" w:hAnsi="Garamond" w:cs="Arabic Typesetting"/>
            <w:bCs/>
            <w:sz w:val="20"/>
            <w:szCs w:val="20"/>
          </w:rPr>
          <w:t>[VIE</w:t>
        </w:r>
        <w:r w:rsidR="00B27350">
          <w:rPr>
            <w:rStyle w:val="Hyperlink"/>
            <w:rFonts w:ascii="Garamond" w:eastAsiaTheme="majorEastAsia" w:hAnsi="Garamond" w:cs="Arabic Typesetting"/>
            <w:bCs/>
            <w:sz w:val="20"/>
            <w:szCs w:val="20"/>
          </w:rPr>
          <w:t>W</w:t>
        </w:r>
        <w:r w:rsidR="00B27350">
          <w:rPr>
            <w:rStyle w:val="Hyperlink"/>
            <w:rFonts w:ascii="Garamond" w:eastAsiaTheme="majorEastAsia" w:hAnsi="Garamond" w:cs="Arabic Typesetting"/>
            <w:bCs/>
            <w:sz w:val="20"/>
            <w:szCs w:val="20"/>
          </w:rPr>
          <w:t xml:space="preserve"> PROJECT].</w:t>
        </w:r>
      </w:hyperlink>
    </w:p>
    <w:p w14:paraId="15830011" w14:textId="253FC8EB" w:rsidR="00543C1E" w:rsidRPr="006F0990" w:rsidRDefault="00543C1E" w:rsidP="006F0990">
      <w:pPr>
        <w:pStyle w:val="ListParagraph"/>
        <w:numPr>
          <w:ilvl w:val="0"/>
          <w:numId w:val="20"/>
        </w:numPr>
        <w:tabs>
          <w:tab w:val="left" w:pos="7560"/>
        </w:tabs>
        <w:spacing w:after="0" w:line="240" w:lineRule="auto"/>
        <w:rPr>
          <w:rFonts w:ascii="Garamond" w:eastAsiaTheme="majorEastAsia" w:hAnsi="Garamond" w:cs="Arabic Typesetting"/>
          <w:bCs/>
          <w:sz w:val="20"/>
          <w:szCs w:val="20"/>
        </w:rPr>
      </w:pPr>
      <w:r w:rsidRPr="006F0990">
        <w:rPr>
          <w:rFonts w:ascii="Garamond" w:eastAsiaTheme="majorEastAsia" w:hAnsi="Garamond" w:cs="Arabic Typesetting"/>
          <w:bCs/>
          <w:sz w:val="20"/>
          <w:szCs w:val="20"/>
        </w:rPr>
        <w:t>Ensured mobile optimization and WCAG-compliant accessibility.</w:t>
      </w:r>
    </w:p>
    <w:p w14:paraId="5DA6396E" w14:textId="101CB971" w:rsidR="00543C1E" w:rsidRPr="006F0990" w:rsidRDefault="00543C1E" w:rsidP="006F0990">
      <w:pPr>
        <w:pStyle w:val="ListParagraph"/>
        <w:numPr>
          <w:ilvl w:val="0"/>
          <w:numId w:val="20"/>
        </w:numPr>
        <w:tabs>
          <w:tab w:val="left" w:pos="7560"/>
        </w:tabs>
        <w:spacing w:after="0" w:line="240" w:lineRule="auto"/>
        <w:rPr>
          <w:rFonts w:ascii="Garamond" w:eastAsiaTheme="majorEastAsia" w:hAnsi="Garamond" w:cs="Arabic Typesetting"/>
          <w:bCs/>
          <w:sz w:val="20"/>
          <w:szCs w:val="20"/>
        </w:rPr>
      </w:pPr>
      <w:r w:rsidRPr="006F0990">
        <w:rPr>
          <w:rFonts w:ascii="Garamond" w:eastAsiaTheme="majorEastAsia" w:hAnsi="Garamond" w:cs="Arabic Typesetting"/>
          <w:bCs/>
          <w:sz w:val="20"/>
          <w:szCs w:val="20"/>
        </w:rPr>
        <w:t>Deployed and maintained websites on platforms including Neocities.</w:t>
      </w:r>
    </w:p>
    <w:p w14:paraId="47C17A8B" w14:textId="1713B46A" w:rsidR="004B5AF8" w:rsidRPr="004B5AF8" w:rsidRDefault="004B5AF8" w:rsidP="004B5AF8">
      <w:pPr>
        <w:tabs>
          <w:tab w:val="left" w:pos="7560"/>
        </w:tabs>
        <w:spacing w:after="0" w:line="240" w:lineRule="auto"/>
        <w:rPr>
          <w:rFonts w:ascii="Garamond" w:hAnsi="Garamond" w:cs="Arabic Typesetting"/>
          <w:sz w:val="20"/>
          <w:szCs w:val="20"/>
        </w:rPr>
      </w:pPr>
    </w:p>
    <w:p w14:paraId="48D552DF" w14:textId="050D2102" w:rsidR="00304B53" w:rsidRPr="0027479B" w:rsidRDefault="00304B53" w:rsidP="00304B53">
      <w:pPr>
        <w:tabs>
          <w:tab w:val="left" w:pos="7560"/>
        </w:tabs>
        <w:spacing w:after="0" w:line="240" w:lineRule="auto"/>
        <w:rPr>
          <w:rFonts w:ascii="Garamond" w:hAnsi="Garamond" w:cs="Arabic Typesetting"/>
          <w:i/>
          <w:iCs/>
          <w:sz w:val="20"/>
          <w:szCs w:val="20"/>
        </w:rPr>
      </w:pPr>
      <w:r w:rsidRPr="005155D3">
        <w:rPr>
          <w:rFonts w:ascii="Garamond" w:hAnsi="Garamond" w:cs="Arabic Typesetting"/>
          <w:b/>
          <w:bCs/>
          <w:sz w:val="20"/>
          <w:szCs w:val="20"/>
        </w:rPr>
        <w:t xml:space="preserve">TAP Assistant, NSF Grant – </w:t>
      </w:r>
      <w:r w:rsidRPr="005155D3">
        <w:rPr>
          <w:rFonts w:ascii="Garamond" w:hAnsi="Garamond" w:cs="Arabic Typesetting"/>
          <w:sz w:val="20"/>
          <w:szCs w:val="20"/>
        </w:rPr>
        <w:t>Georgia Gwinnett College</w:t>
      </w:r>
      <w:r w:rsidRPr="005155D3">
        <w:rPr>
          <w:rFonts w:ascii="Garamond" w:hAnsi="Garamond" w:cs="Arabic Typesetting"/>
          <w:sz w:val="20"/>
          <w:szCs w:val="20"/>
        </w:rPr>
        <w:tab/>
      </w:r>
      <w:r w:rsidRPr="0027479B">
        <w:rPr>
          <w:rFonts w:ascii="Garamond" w:hAnsi="Garamond" w:cs="Arabic Typesetting"/>
          <w:i/>
          <w:iCs/>
          <w:sz w:val="20"/>
          <w:szCs w:val="20"/>
        </w:rPr>
        <w:t>Feb 2024</w:t>
      </w:r>
      <w:r w:rsidR="0027479B">
        <w:rPr>
          <w:rFonts w:ascii="Garamond" w:hAnsi="Garamond" w:cs="Arabic Typesetting"/>
          <w:i/>
          <w:iCs/>
          <w:sz w:val="20"/>
          <w:szCs w:val="20"/>
        </w:rPr>
        <w:t xml:space="preserve"> </w:t>
      </w:r>
      <w:r w:rsidR="0027479B" w:rsidRPr="004B5AF8">
        <w:rPr>
          <w:rFonts w:ascii="Garamond" w:hAnsi="Garamond" w:cs="Arabic Typesetting"/>
          <w:i/>
          <w:iCs/>
          <w:sz w:val="20"/>
          <w:szCs w:val="20"/>
        </w:rPr>
        <w:t xml:space="preserve">– </w:t>
      </w:r>
      <w:r w:rsidRPr="0027479B">
        <w:rPr>
          <w:rFonts w:ascii="Garamond" w:hAnsi="Garamond" w:cs="Arabic Typesetting"/>
          <w:i/>
          <w:iCs/>
          <w:sz w:val="20"/>
          <w:szCs w:val="20"/>
        </w:rPr>
        <w:t>Present</w:t>
      </w:r>
    </w:p>
    <w:p w14:paraId="7B688EAB" w14:textId="55EEA689" w:rsidR="006F0990" w:rsidRPr="006F0990" w:rsidRDefault="006F0990" w:rsidP="006F0990">
      <w:pPr>
        <w:pStyle w:val="ListParagraph"/>
        <w:numPr>
          <w:ilvl w:val="0"/>
          <w:numId w:val="22"/>
        </w:numPr>
        <w:tabs>
          <w:tab w:val="left" w:pos="7560"/>
        </w:tabs>
        <w:spacing w:after="0" w:line="240" w:lineRule="auto"/>
        <w:rPr>
          <w:rFonts w:ascii="Garamond" w:eastAsiaTheme="majorEastAsia" w:hAnsi="Garamond" w:cs="Arabic Typesetting"/>
          <w:bCs/>
          <w:sz w:val="20"/>
          <w:szCs w:val="20"/>
        </w:rPr>
      </w:pPr>
      <w:r w:rsidRPr="006F0990">
        <w:rPr>
          <w:rFonts w:ascii="Garamond" w:eastAsiaTheme="majorEastAsia" w:hAnsi="Garamond" w:cs="Arabic Typesetting"/>
          <w:bCs/>
          <w:sz w:val="20"/>
          <w:szCs w:val="20"/>
        </w:rPr>
        <w:t>Developed high-performance educational websites using Astro, Vue.js, and Agnostic UI.</w:t>
      </w:r>
    </w:p>
    <w:p w14:paraId="75363A24" w14:textId="297DA897" w:rsidR="006F0990" w:rsidRPr="006F0990" w:rsidRDefault="006F0990" w:rsidP="006F0990">
      <w:pPr>
        <w:pStyle w:val="ListParagraph"/>
        <w:numPr>
          <w:ilvl w:val="0"/>
          <w:numId w:val="22"/>
        </w:numPr>
        <w:tabs>
          <w:tab w:val="left" w:pos="7560"/>
        </w:tabs>
        <w:spacing w:after="0" w:line="240" w:lineRule="auto"/>
        <w:rPr>
          <w:rFonts w:ascii="Garamond" w:eastAsiaTheme="majorEastAsia" w:hAnsi="Garamond" w:cs="Arabic Typesetting"/>
          <w:bCs/>
          <w:sz w:val="20"/>
          <w:szCs w:val="20"/>
        </w:rPr>
      </w:pPr>
      <w:r w:rsidRPr="006F0990">
        <w:rPr>
          <w:rFonts w:ascii="Garamond" w:eastAsiaTheme="majorEastAsia" w:hAnsi="Garamond" w:cs="Arabic Typesetting"/>
          <w:bCs/>
          <w:sz w:val="20"/>
          <w:szCs w:val="20"/>
        </w:rPr>
        <w:t>Built reusable components for dropdowns, pagination, and responsive navigation.</w:t>
      </w:r>
    </w:p>
    <w:p w14:paraId="3C617961" w14:textId="221EBD97" w:rsidR="006F0990" w:rsidRPr="006F0990" w:rsidRDefault="006F0990" w:rsidP="006F0990">
      <w:pPr>
        <w:pStyle w:val="ListParagraph"/>
        <w:numPr>
          <w:ilvl w:val="0"/>
          <w:numId w:val="22"/>
        </w:numPr>
        <w:tabs>
          <w:tab w:val="left" w:pos="7560"/>
        </w:tabs>
        <w:spacing w:after="0" w:line="240" w:lineRule="auto"/>
        <w:rPr>
          <w:rFonts w:ascii="Garamond" w:eastAsiaTheme="majorEastAsia" w:hAnsi="Garamond" w:cs="Arabic Typesetting"/>
          <w:bCs/>
          <w:sz w:val="20"/>
          <w:szCs w:val="20"/>
        </w:rPr>
      </w:pPr>
      <w:r w:rsidRPr="006F0990">
        <w:rPr>
          <w:rFonts w:ascii="Garamond" w:eastAsiaTheme="majorEastAsia" w:hAnsi="Garamond" w:cs="Arabic Typesetting"/>
          <w:bCs/>
          <w:sz w:val="20"/>
          <w:szCs w:val="20"/>
        </w:rPr>
        <w:t>Supported workshops and curriculum introducing students to AR (Adobe Aero), 3D modeling (Blender), and front-end development.</w:t>
      </w:r>
    </w:p>
    <w:p w14:paraId="027A5349" w14:textId="11CB87C5" w:rsidR="006F0990" w:rsidRPr="006F0990" w:rsidRDefault="006F0990" w:rsidP="006F0990">
      <w:pPr>
        <w:pStyle w:val="ListParagraph"/>
        <w:numPr>
          <w:ilvl w:val="0"/>
          <w:numId w:val="22"/>
        </w:numPr>
        <w:tabs>
          <w:tab w:val="left" w:pos="7560"/>
        </w:tabs>
        <w:spacing w:after="0" w:line="240" w:lineRule="auto"/>
        <w:rPr>
          <w:rFonts w:ascii="Garamond" w:eastAsiaTheme="majorEastAsia" w:hAnsi="Garamond" w:cs="Arabic Typesetting"/>
          <w:bCs/>
          <w:sz w:val="20"/>
          <w:szCs w:val="20"/>
        </w:rPr>
      </w:pPr>
      <w:r w:rsidRPr="006F0990">
        <w:rPr>
          <w:rFonts w:ascii="Garamond" w:eastAsiaTheme="majorEastAsia" w:hAnsi="Garamond" w:cs="Arabic Typesetting"/>
          <w:bCs/>
          <w:sz w:val="20"/>
          <w:szCs w:val="20"/>
        </w:rPr>
        <w:t>Collaborated with faculty and students to modernize digital assets and prioritize accessibility.</w:t>
      </w:r>
    </w:p>
    <w:p w14:paraId="29D9D137" w14:textId="545F5C3D" w:rsidR="006F0990" w:rsidRPr="006F0990" w:rsidRDefault="006F0990" w:rsidP="006F0990">
      <w:pPr>
        <w:pStyle w:val="ListParagraph"/>
        <w:numPr>
          <w:ilvl w:val="0"/>
          <w:numId w:val="22"/>
        </w:numPr>
        <w:tabs>
          <w:tab w:val="left" w:pos="7560"/>
        </w:tabs>
        <w:spacing w:after="0" w:line="240" w:lineRule="auto"/>
        <w:rPr>
          <w:rFonts w:ascii="Garamond" w:eastAsiaTheme="majorEastAsia" w:hAnsi="Garamond" w:cs="Arabic Typesetting"/>
          <w:bCs/>
          <w:sz w:val="20"/>
          <w:szCs w:val="20"/>
        </w:rPr>
      </w:pPr>
      <w:r w:rsidRPr="006F0990">
        <w:rPr>
          <w:rFonts w:ascii="Garamond" w:eastAsiaTheme="majorEastAsia" w:hAnsi="Garamond" w:cs="Arabic Typesetting"/>
          <w:bCs/>
          <w:sz w:val="20"/>
          <w:szCs w:val="20"/>
        </w:rPr>
        <w:t>Bridged creative design and academic needs in a higher education setting.</w:t>
      </w:r>
    </w:p>
    <w:p w14:paraId="32C712E1" w14:textId="4119EC7F" w:rsidR="005155D3" w:rsidRPr="005155D3" w:rsidRDefault="005155D3" w:rsidP="00CF3C7B">
      <w:pPr>
        <w:tabs>
          <w:tab w:val="left" w:pos="7560"/>
        </w:tabs>
        <w:spacing w:after="0" w:line="240" w:lineRule="auto"/>
        <w:rPr>
          <w:rFonts w:ascii="Garamond" w:eastAsiaTheme="majorEastAsia" w:hAnsi="Garamond" w:cs="Arabic Typesetting"/>
          <w:bCs/>
          <w:sz w:val="20"/>
          <w:szCs w:val="20"/>
        </w:rPr>
      </w:pPr>
    </w:p>
    <w:p w14:paraId="42A06433" w14:textId="3BC64094" w:rsidR="00063AD8" w:rsidRPr="0027479B" w:rsidRDefault="00063AD8" w:rsidP="005155D3">
      <w:pPr>
        <w:tabs>
          <w:tab w:val="left" w:pos="7560"/>
        </w:tabs>
        <w:spacing w:after="0" w:line="240" w:lineRule="auto"/>
        <w:rPr>
          <w:rFonts w:ascii="Garamond" w:hAnsi="Garamond" w:cs="Arabic Typesetting"/>
          <w:i/>
          <w:iCs/>
          <w:sz w:val="20"/>
          <w:szCs w:val="20"/>
        </w:rPr>
      </w:pPr>
      <w:r w:rsidRPr="005155D3">
        <w:rPr>
          <w:rFonts w:ascii="Garamond" w:hAnsi="Garamond" w:cs="Arabic Typesetting"/>
          <w:b/>
          <w:bCs/>
          <w:sz w:val="20"/>
          <w:szCs w:val="20"/>
        </w:rPr>
        <w:t>Operations Manager/ Exec</w:t>
      </w:r>
      <w:r w:rsidR="00CF3C7B">
        <w:rPr>
          <w:rFonts w:ascii="Garamond" w:hAnsi="Garamond" w:cs="Arabic Typesetting"/>
          <w:b/>
          <w:bCs/>
          <w:sz w:val="20"/>
          <w:szCs w:val="20"/>
        </w:rPr>
        <w:t>utive</w:t>
      </w:r>
      <w:r w:rsidRPr="005155D3">
        <w:rPr>
          <w:rFonts w:ascii="Garamond" w:hAnsi="Garamond" w:cs="Arabic Typesetting"/>
          <w:b/>
          <w:bCs/>
          <w:sz w:val="20"/>
          <w:szCs w:val="20"/>
        </w:rPr>
        <w:t xml:space="preserve"> Assistant  - </w:t>
      </w:r>
      <w:r w:rsidRPr="005155D3">
        <w:rPr>
          <w:rFonts w:ascii="Garamond" w:hAnsi="Garamond" w:cs="Arabic Typesetting"/>
          <w:sz w:val="20"/>
          <w:szCs w:val="20"/>
        </w:rPr>
        <w:t>Flying Carpe</w:t>
      </w:r>
      <w:r w:rsidR="001C599F" w:rsidRPr="005155D3">
        <w:rPr>
          <w:rFonts w:ascii="Garamond" w:hAnsi="Garamond" w:cs="Arabic Typesetting"/>
          <w:sz w:val="20"/>
          <w:szCs w:val="20"/>
        </w:rPr>
        <w:t>t</w:t>
      </w:r>
      <w:r w:rsidRPr="005155D3">
        <w:rPr>
          <w:rFonts w:ascii="Garamond" w:hAnsi="Garamond" w:cs="Arabic Typesetting"/>
          <w:sz w:val="20"/>
          <w:szCs w:val="20"/>
        </w:rPr>
        <w:t xml:space="preserve"> Theatre                                                </w:t>
      </w:r>
      <w:r w:rsidRPr="0027479B">
        <w:rPr>
          <w:rFonts w:ascii="Garamond" w:hAnsi="Garamond" w:cs="Arabic Typesetting"/>
          <w:i/>
          <w:iCs/>
          <w:sz w:val="20"/>
          <w:szCs w:val="20"/>
        </w:rPr>
        <w:t>Aug 2017</w:t>
      </w:r>
      <w:r w:rsidR="0027479B">
        <w:rPr>
          <w:rFonts w:ascii="Garamond" w:hAnsi="Garamond" w:cs="Arabic Typesetting"/>
          <w:i/>
          <w:iCs/>
          <w:sz w:val="20"/>
          <w:szCs w:val="20"/>
        </w:rPr>
        <w:t xml:space="preserve"> </w:t>
      </w:r>
      <w:r w:rsidR="0027479B" w:rsidRPr="004B5AF8">
        <w:rPr>
          <w:rFonts w:ascii="Garamond" w:hAnsi="Garamond" w:cs="Arabic Typesetting"/>
          <w:i/>
          <w:iCs/>
          <w:sz w:val="20"/>
          <w:szCs w:val="20"/>
        </w:rPr>
        <w:t xml:space="preserve">– </w:t>
      </w:r>
      <w:r w:rsidRPr="0027479B">
        <w:rPr>
          <w:rFonts w:ascii="Garamond" w:hAnsi="Garamond" w:cs="Arabic Typesetting"/>
          <w:i/>
          <w:iCs/>
          <w:sz w:val="20"/>
          <w:szCs w:val="20"/>
        </w:rPr>
        <w:t>July 2024</w:t>
      </w:r>
    </w:p>
    <w:p w14:paraId="711C9C8E" w14:textId="77719A0D" w:rsidR="006F0990" w:rsidRPr="006F0990" w:rsidRDefault="006F0990" w:rsidP="006F0990">
      <w:pPr>
        <w:pStyle w:val="ListParagraph"/>
        <w:numPr>
          <w:ilvl w:val="0"/>
          <w:numId w:val="24"/>
        </w:numPr>
        <w:tabs>
          <w:tab w:val="left" w:pos="7560"/>
        </w:tabs>
        <w:spacing w:after="0" w:line="240" w:lineRule="auto"/>
        <w:rPr>
          <w:rFonts w:ascii="Garamond" w:eastAsiaTheme="majorEastAsia" w:hAnsi="Garamond" w:cs="Arabic Typesetting"/>
          <w:bCs/>
          <w:sz w:val="20"/>
          <w:szCs w:val="20"/>
        </w:rPr>
      </w:pPr>
      <w:r w:rsidRPr="006F0990">
        <w:rPr>
          <w:rFonts w:ascii="Garamond" w:eastAsiaTheme="majorEastAsia" w:hAnsi="Garamond" w:cs="Arabic Typesetting"/>
          <w:bCs/>
          <w:sz w:val="20"/>
          <w:szCs w:val="20"/>
        </w:rPr>
        <w:t>Managed SSL certifications, cybersecurity protocols, and PII protections in compliance with U.S. regulations.</w:t>
      </w:r>
    </w:p>
    <w:p w14:paraId="71AEED0B" w14:textId="01292E0A" w:rsidR="006F0990" w:rsidRPr="006F0990" w:rsidRDefault="006F0990" w:rsidP="006F0990">
      <w:pPr>
        <w:pStyle w:val="ListParagraph"/>
        <w:numPr>
          <w:ilvl w:val="0"/>
          <w:numId w:val="24"/>
        </w:numPr>
        <w:tabs>
          <w:tab w:val="left" w:pos="7560"/>
        </w:tabs>
        <w:spacing w:after="0" w:line="240" w:lineRule="auto"/>
        <w:rPr>
          <w:rFonts w:ascii="Garamond" w:eastAsiaTheme="majorEastAsia" w:hAnsi="Garamond" w:cs="Arabic Typesetting"/>
          <w:bCs/>
          <w:sz w:val="20"/>
          <w:szCs w:val="20"/>
        </w:rPr>
      </w:pPr>
      <w:r w:rsidRPr="006F0990">
        <w:rPr>
          <w:rFonts w:ascii="Garamond" w:eastAsiaTheme="majorEastAsia" w:hAnsi="Garamond" w:cs="Arabic Typesetting"/>
          <w:bCs/>
          <w:sz w:val="20"/>
          <w:szCs w:val="20"/>
        </w:rPr>
        <w:t>Maintained staff/contractor databases and websites to ensure data accuracy and strong public presence.</w:t>
      </w:r>
    </w:p>
    <w:p w14:paraId="5EC8A9C4" w14:textId="32FA973E" w:rsidR="006F0990" w:rsidRPr="006F0990" w:rsidRDefault="006F0990" w:rsidP="006F0990">
      <w:pPr>
        <w:pStyle w:val="ListParagraph"/>
        <w:numPr>
          <w:ilvl w:val="0"/>
          <w:numId w:val="24"/>
        </w:numPr>
        <w:tabs>
          <w:tab w:val="left" w:pos="7560"/>
        </w:tabs>
        <w:spacing w:after="0" w:line="240" w:lineRule="auto"/>
        <w:rPr>
          <w:rFonts w:ascii="Garamond" w:eastAsiaTheme="majorEastAsia" w:hAnsi="Garamond" w:cs="Arabic Typesetting"/>
          <w:bCs/>
          <w:sz w:val="20"/>
          <w:szCs w:val="20"/>
        </w:rPr>
      </w:pPr>
      <w:r w:rsidRPr="006F0990">
        <w:rPr>
          <w:rFonts w:ascii="Garamond" w:eastAsiaTheme="majorEastAsia" w:hAnsi="Garamond" w:cs="Arabic Typesetting"/>
          <w:bCs/>
          <w:sz w:val="20"/>
          <w:szCs w:val="20"/>
        </w:rPr>
        <w:t>Led IT vendor evaluation and served as the primary administrator for system access and security.</w:t>
      </w:r>
    </w:p>
    <w:p w14:paraId="5325BE43" w14:textId="2DFC1E18" w:rsidR="006F0990" w:rsidRPr="006F0990" w:rsidRDefault="006F0990" w:rsidP="006F0990">
      <w:pPr>
        <w:pStyle w:val="ListParagraph"/>
        <w:numPr>
          <w:ilvl w:val="0"/>
          <w:numId w:val="24"/>
        </w:numPr>
        <w:tabs>
          <w:tab w:val="left" w:pos="7560"/>
        </w:tabs>
        <w:spacing w:after="0" w:line="240" w:lineRule="auto"/>
        <w:rPr>
          <w:rFonts w:ascii="Garamond" w:eastAsiaTheme="majorEastAsia" w:hAnsi="Garamond" w:cs="Arabic Typesetting"/>
          <w:bCs/>
          <w:sz w:val="20"/>
          <w:szCs w:val="20"/>
        </w:rPr>
      </w:pPr>
      <w:r w:rsidRPr="006F0990">
        <w:rPr>
          <w:rFonts w:ascii="Garamond" w:eastAsiaTheme="majorEastAsia" w:hAnsi="Garamond" w:cs="Arabic Typesetting"/>
          <w:bCs/>
          <w:sz w:val="20"/>
          <w:szCs w:val="20"/>
        </w:rPr>
        <w:t>Coded HTML newsletters and coordinated communications with patrons.</w:t>
      </w:r>
    </w:p>
    <w:p w14:paraId="6A00E60E" w14:textId="08F05546" w:rsidR="006F0990" w:rsidRPr="006F0990" w:rsidRDefault="006F0990" w:rsidP="006F0990">
      <w:pPr>
        <w:pStyle w:val="ListParagraph"/>
        <w:numPr>
          <w:ilvl w:val="0"/>
          <w:numId w:val="24"/>
        </w:numPr>
        <w:tabs>
          <w:tab w:val="left" w:pos="7560"/>
        </w:tabs>
        <w:spacing w:after="0" w:line="240" w:lineRule="auto"/>
        <w:rPr>
          <w:rFonts w:ascii="Garamond" w:eastAsiaTheme="majorEastAsia" w:hAnsi="Garamond" w:cs="Arabic Typesetting"/>
          <w:bCs/>
          <w:sz w:val="20"/>
          <w:szCs w:val="20"/>
        </w:rPr>
      </w:pPr>
      <w:r w:rsidRPr="006F0990">
        <w:rPr>
          <w:rFonts w:ascii="Garamond" w:eastAsiaTheme="majorEastAsia" w:hAnsi="Garamond" w:cs="Arabic Typesetting"/>
          <w:bCs/>
          <w:sz w:val="20"/>
          <w:szCs w:val="20"/>
        </w:rPr>
        <w:t>Oversaw grant applications, financial records, and production budgeting.</w:t>
      </w:r>
    </w:p>
    <w:p w14:paraId="3F869F7F" w14:textId="4B92D435" w:rsidR="006F0990" w:rsidRPr="006F0990" w:rsidRDefault="006F0990" w:rsidP="006F0990">
      <w:pPr>
        <w:pStyle w:val="ListParagraph"/>
        <w:numPr>
          <w:ilvl w:val="0"/>
          <w:numId w:val="24"/>
        </w:numPr>
        <w:tabs>
          <w:tab w:val="left" w:pos="7560"/>
        </w:tabs>
        <w:spacing w:after="0" w:line="240" w:lineRule="auto"/>
        <w:rPr>
          <w:rFonts w:ascii="Garamond" w:eastAsiaTheme="majorEastAsia" w:hAnsi="Garamond" w:cs="Arabic Typesetting"/>
          <w:bCs/>
          <w:sz w:val="20"/>
          <w:szCs w:val="20"/>
        </w:rPr>
      </w:pPr>
      <w:r w:rsidRPr="006F0990">
        <w:rPr>
          <w:rFonts w:ascii="Garamond" w:eastAsiaTheme="majorEastAsia" w:hAnsi="Garamond" w:cs="Arabic Typesetting"/>
          <w:bCs/>
          <w:sz w:val="20"/>
          <w:szCs w:val="20"/>
        </w:rPr>
        <w:t>Acted as liaison between creative and production teams to align business goals with artistic initiatives.</w:t>
      </w:r>
    </w:p>
    <w:p w14:paraId="647BF08A" w14:textId="579A1E12" w:rsidR="00CF3C7B" w:rsidRPr="00CF3C7B" w:rsidRDefault="00AE659C" w:rsidP="006F0990">
      <w:pPr>
        <w:tabs>
          <w:tab w:val="left" w:pos="7560"/>
        </w:tabs>
        <w:spacing w:after="0" w:line="240" w:lineRule="auto"/>
        <w:rPr>
          <w:rFonts w:ascii="Garamond" w:eastAsiaTheme="majorEastAsia" w:hAnsi="Garamond" w:cs="Arabic Typesetting"/>
          <w:bCs/>
          <w:sz w:val="20"/>
          <w:szCs w:val="20"/>
        </w:rPr>
      </w:pPr>
      <w:r>
        <w:rPr>
          <w:rFonts w:ascii="Garamond" w:hAnsi="Garamond" w:cs="Arabic Typesetting"/>
          <w:noProof/>
          <w:sz w:val="20"/>
          <w:szCs w:val="20"/>
        </w:rPr>
        <mc:AlternateContent>
          <mc:Choice Requires="wps">
            <w:drawing>
              <wp:anchor distT="4294967295" distB="4294967295" distL="114300" distR="114300" simplePos="0" relativeHeight="251683840" behindDoc="0" locked="0" layoutInCell="1" allowOverlap="1" wp14:anchorId="4A41964C" wp14:editId="0C55EE0D">
                <wp:simplePos x="0" y="0"/>
                <wp:positionH relativeFrom="margin">
                  <wp:posOffset>795655</wp:posOffset>
                </wp:positionH>
                <wp:positionV relativeFrom="paragraph">
                  <wp:posOffset>158114</wp:posOffset>
                </wp:positionV>
                <wp:extent cx="4920615" cy="0"/>
                <wp:effectExtent l="38100" t="38100" r="51435" b="76200"/>
                <wp:wrapNone/>
                <wp:docPr id="13794290"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920615" cy="0"/>
                        </a:xfrm>
                        <a:prstGeom prst="line">
                          <a:avLst/>
                        </a:prstGeom>
                        <a:ln>
                          <a:solidFill>
                            <a:srgbClr val="FF6699"/>
                          </a:solidFill>
                        </a:ln>
                        <a:effectLst>
                          <a:outerShdw blurRad="40000" dist="20000" dir="5400000" rotWithShape="0">
                            <a:srgbClr val="000000">
                              <a:alpha val="38000"/>
                            </a:srgbClr>
                          </a:outerShdw>
                          <a:softEdge rad="1270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CD42A7" id="Straight Connector 4" o:spid="_x0000_s1026" style="position:absolute;flip:y;z-index:25168384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62.65pt,12.45pt" to="450.1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" strokecolor="#f69" strokeweight="2pt">
                <v:shadow on="t" color="black" opacity="24903f" origin=",.5" offset="0,.55556mm"/>
                <o:lock v:ext="edit" shapetype="f"/>
                <w10:wrap anchorx="margin"/>
              </v:line>
            </w:pict>
          </mc:Fallback>
        </mc:AlternateContent>
      </w:r>
    </w:p>
    <w:p w14:paraId="6BFC34E5" w14:textId="2F2B6E23" w:rsidR="00C51551" w:rsidRDefault="00C51551" w:rsidP="00C51551">
      <w:pPr>
        <w:pStyle w:val="Heading2"/>
        <w:spacing w:before="0" w:line="240" w:lineRule="auto"/>
        <w:rPr>
          <w:rFonts w:ascii="Garamond" w:hAnsi="Garamond" w:cs="Arabic Typesetting"/>
          <w:sz w:val="20"/>
          <w:szCs w:val="20"/>
        </w:rPr>
      </w:pPr>
    </w:p>
    <w:p w14:paraId="79CA5E28" w14:textId="0E1F90A1" w:rsidR="00292B3E" w:rsidRPr="005155D3" w:rsidRDefault="00292B3E" w:rsidP="006F0990">
      <w:pPr>
        <w:pStyle w:val="Heading2"/>
        <w:spacing w:before="0"/>
        <w:rPr>
          <w:rFonts w:ascii="Garamond" w:hAnsi="Garamond" w:cs="Arabic Typesetting"/>
          <w:sz w:val="20"/>
          <w:szCs w:val="20"/>
        </w:rPr>
      </w:pPr>
      <w:r w:rsidRPr="006F0990">
        <w:rPr>
          <w:rFonts w:ascii="Garamond" w:hAnsi="Garamond" w:cs="Arabic Typesetting"/>
          <w:bCs/>
          <w:sz w:val="24"/>
          <w:szCs w:val="24"/>
        </w:rPr>
        <w:t>PROJECTS</w:t>
      </w:r>
    </w:p>
    <w:p w14:paraId="035ECC82" w14:textId="77777777" w:rsidR="006F0990" w:rsidRPr="006F0990" w:rsidRDefault="006F0990" w:rsidP="006F0990">
      <w:pPr>
        <w:pStyle w:val="Heading2"/>
        <w:spacing w:before="0"/>
        <w:rPr>
          <w:rFonts w:ascii="Garamond" w:hAnsi="Garamond" w:cs="Arabic Typesetting"/>
          <w:b w:val="0"/>
          <w:bCs/>
          <w:sz w:val="20"/>
          <w:szCs w:val="20"/>
        </w:rPr>
      </w:pPr>
      <w:r w:rsidRPr="006F0990">
        <w:rPr>
          <w:rFonts w:ascii="Garamond" w:hAnsi="Garamond" w:cs="Arabic Typesetting"/>
          <w:bCs/>
          <w:sz w:val="20"/>
          <w:szCs w:val="20"/>
        </w:rPr>
        <w:t xml:space="preserve">AI Polyglot Autocorrect Extension </w:t>
      </w:r>
      <w:r w:rsidRPr="006F0990">
        <w:rPr>
          <w:rFonts w:ascii="Garamond" w:hAnsi="Garamond" w:cs="Arabic Typesetting"/>
          <w:bCs/>
          <w:i/>
          <w:iCs/>
          <w:sz w:val="20"/>
          <w:szCs w:val="20"/>
        </w:rPr>
        <w:t>(Kotlin)</w:t>
      </w:r>
      <w:r w:rsidRPr="006F0990">
        <w:rPr>
          <w:rFonts w:ascii="Garamond" w:hAnsi="Garamond" w:cs="Arabic Typesetting"/>
          <w:bCs/>
          <w:sz w:val="20"/>
          <w:szCs w:val="20"/>
        </w:rPr>
        <w:br/>
      </w:r>
      <w:r w:rsidRPr="006F0990">
        <w:rPr>
          <w:rFonts w:ascii="Garamond" w:hAnsi="Garamond" w:cs="Arabic Typesetting"/>
          <w:b w:val="0"/>
          <w:bCs/>
          <w:sz w:val="20"/>
          <w:szCs w:val="20"/>
        </w:rPr>
        <w:t>Autocorrect tool for multilingual users supporting seamless code-switching and typo correction using a custom-trained language model.</w:t>
      </w:r>
    </w:p>
    <w:p w14:paraId="66D84215" w14:textId="77777777" w:rsidR="006F0990" w:rsidRPr="006F0990" w:rsidRDefault="006F0990" w:rsidP="006F0990">
      <w:pPr>
        <w:pStyle w:val="Heading2"/>
        <w:spacing w:before="0"/>
        <w:rPr>
          <w:rFonts w:ascii="Garamond" w:hAnsi="Garamond" w:cs="Arabic Typesetting"/>
          <w:b w:val="0"/>
          <w:bCs/>
          <w:sz w:val="20"/>
          <w:szCs w:val="20"/>
        </w:rPr>
      </w:pPr>
      <w:r w:rsidRPr="006F0990">
        <w:rPr>
          <w:rFonts w:ascii="Garamond" w:hAnsi="Garamond" w:cs="Arabic Typesetting"/>
          <w:bCs/>
          <w:sz w:val="20"/>
          <w:szCs w:val="20"/>
        </w:rPr>
        <w:t xml:space="preserve">The African Collective </w:t>
      </w:r>
      <w:r w:rsidRPr="006F0990">
        <w:rPr>
          <w:rFonts w:ascii="Garamond" w:hAnsi="Garamond" w:cs="Arabic Typesetting"/>
          <w:bCs/>
          <w:i/>
          <w:iCs/>
          <w:sz w:val="20"/>
          <w:szCs w:val="20"/>
        </w:rPr>
        <w:t>(AWS)</w:t>
      </w:r>
      <w:r w:rsidRPr="006F0990">
        <w:rPr>
          <w:rFonts w:ascii="Garamond" w:hAnsi="Garamond" w:cs="Arabic Typesetting"/>
          <w:bCs/>
          <w:sz w:val="20"/>
          <w:szCs w:val="20"/>
        </w:rPr>
        <w:br/>
      </w:r>
      <w:r w:rsidRPr="006F0990">
        <w:rPr>
          <w:rFonts w:ascii="Garamond" w:hAnsi="Garamond" w:cs="Arabic Typesetting"/>
          <w:b w:val="0"/>
          <w:bCs/>
          <w:sz w:val="20"/>
          <w:szCs w:val="20"/>
        </w:rPr>
        <w:t>Cloud-based database to support and promote African-owned businesses with a focus on accessibility and community engagement.</w:t>
      </w:r>
    </w:p>
    <w:p w14:paraId="116C1BF0" w14:textId="77777777" w:rsidR="006F0990" w:rsidRPr="006F0990" w:rsidRDefault="006F0990" w:rsidP="006F0990">
      <w:pPr>
        <w:pStyle w:val="Heading2"/>
        <w:spacing w:before="0"/>
        <w:rPr>
          <w:rFonts w:ascii="Garamond" w:hAnsi="Garamond" w:cs="Arabic Typesetting"/>
          <w:b w:val="0"/>
          <w:bCs/>
          <w:sz w:val="20"/>
          <w:szCs w:val="20"/>
        </w:rPr>
      </w:pPr>
      <w:r w:rsidRPr="006F0990">
        <w:rPr>
          <w:rFonts w:ascii="Garamond" w:hAnsi="Garamond" w:cs="Arabic Typesetting"/>
          <w:bCs/>
          <w:sz w:val="20"/>
          <w:szCs w:val="20"/>
        </w:rPr>
        <w:t>AI Rock Paper Scissors Bot</w:t>
      </w:r>
      <w:r w:rsidRPr="006F0990">
        <w:rPr>
          <w:rFonts w:ascii="Garamond" w:hAnsi="Garamond" w:cs="Arabic Typesetting"/>
          <w:bCs/>
          <w:sz w:val="20"/>
          <w:szCs w:val="20"/>
        </w:rPr>
        <w:br/>
      </w:r>
      <w:r w:rsidRPr="006F0990">
        <w:rPr>
          <w:rFonts w:ascii="Garamond" w:hAnsi="Garamond" w:cs="Arabic Typesetting"/>
          <w:b w:val="0"/>
          <w:bCs/>
          <w:sz w:val="20"/>
          <w:szCs w:val="20"/>
        </w:rPr>
        <w:t>Trained models for a human-vs-AI game, simulating adaptive gameplay logic.</w:t>
      </w:r>
    </w:p>
    <w:p w14:paraId="7B7886C6" w14:textId="77777777" w:rsidR="006F0990" w:rsidRPr="006F0990" w:rsidRDefault="006F0990" w:rsidP="006F0990">
      <w:pPr>
        <w:pStyle w:val="Heading2"/>
        <w:spacing w:before="0"/>
        <w:rPr>
          <w:rFonts w:ascii="Garamond" w:hAnsi="Garamond" w:cs="Arabic Typesetting"/>
          <w:b w:val="0"/>
          <w:bCs/>
          <w:sz w:val="20"/>
          <w:szCs w:val="20"/>
        </w:rPr>
      </w:pPr>
      <w:r w:rsidRPr="006F0990">
        <w:rPr>
          <w:rFonts w:ascii="Garamond" w:hAnsi="Garamond" w:cs="Arabic Typesetting"/>
          <w:bCs/>
          <w:sz w:val="20"/>
          <w:szCs w:val="20"/>
        </w:rPr>
        <w:t>HACKGGC 2024 – AI Futures Hackathon</w:t>
      </w:r>
      <w:r w:rsidRPr="006F0990">
        <w:rPr>
          <w:rFonts w:ascii="Garamond" w:hAnsi="Garamond" w:cs="Arabic Typesetting"/>
          <w:bCs/>
          <w:sz w:val="20"/>
          <w:szCs w:val="20"/>
        </w:rPr>
        <w:br/>
      </w:r>
      <w:r w:rsidRPr="006F0990">
        <w:rPr>
          <w:rFonts w:ascii="Garamond" w:hAnsi="Garamond" w:cs="Arabic Typesetting"/>
          <w:b w:val="0"/>
          <w:bCs/>
          <w:sz w:val="20"/>
          <w:szCs w:val="20"/>
        </w:rPr>
        <w:t>Led slide development and program documentation; facilitated a reverse engineering workshop exploring AI technologies.</w:t>
      </w:r>
    </w:p>
    <w:p w14:paraId="59D749CC" w14:textId="77777777" w:rsidR="006F0990" w:rsidRPr="006F0990" w:rsidRDefault="006F0990" w:rsidP="006F0990">
      <w:pPr>
        <w:pStyle w:val="Heading2"/>
        <w:spacing w:before="0"/>
        <w:rPr>
          <w:rFonts w:ascii="Garamond" w:hAnsi="Garamond" w:cs="Arabic Typesetting"/>
          <w:b w:val="0"/>
          <w:bCs/>
          <w:sz w:val="20"/>
          <w:szCs w:val="20"/>
        </w:rPr>
      </w:pPr>
      <w:r w:rsidRPr="006F0990">
        <w:rPr>
          <w:rFonts w:ascii="Garamond" w:hAnsi="Garamond" w:cs="Arabic Typesetting"/>
          <w:bCs/>
          <w:sz w:val="20"/>
          <w:szCs w:val="20"/>
        </w:rPr>
        <w:t xml:space="preserve">Blending Reality Workshop </w:t>
      </w:r>
      <w:r w:rsidRPr="006F0990">
        <w:rPr>
          <w:rFonts w:ascii="Garamond" w:hAnsi="Garamond" w:cs="Arabic Typesetting"/>
          <w:bCs/>
          <w:i/>
          <w:iCs/>
          <w:sz w:val="20"/>
          <w:szCs w:val="20"/>
        </w:rPr>
        <w:t>(Adobe Aero + Blender)</w:t>
      </w:r>
      <w:r w:rsidRPr="006F0990">
        <w:rPr>
          <w:rFonts w:ascii="Garamond" w:hAnsi="Garamond" w:cs="Arabic Typesetting"/>
          <w:bCs/>
          <w:sz w:val="20"/>
          <w:szCs w:val="20"/>
        </w:rPr>
        <w:br/>
      </w:r>
      <w:r w:rsidRPr="006F0990">
        <w:rPr>
          <w:rFonts w:ascii="Garamond" w:hAnsi="Garamond" w:cs="Arabic Typesetting"/>
          <w:b w:val="0"/>
          <w:bCs/>
          <w:sz w:val="20"/>
          <w:szCs w:val="20"/>
        </w:rPr>
        <w:t>Developed curriculum and taught AR and 3D modeling to students, promoting early engagement with IT concepts.</w:t>
      </w:r>
    </w:p>
    <w:p w14:paraId="3336F84B" w14:textId="77777777" w:rsidR="006F0990" w:rsidRPr="006F0990" w:rsidRDefault="006F0990" w:rsidP="006F0990">
      <w:pPr>
        <w:pStyle w:val="Heading2"/>
        <w:spacing w:before="0"/>
        <w:rPr>
          <w:rFonts w:ascii="Garamond" w:hAnsi="Garamond" w:cs="Arabic Typesetting"/>
          <w:b w:val="0"/>
          <w:bCs/>
          <w:sz w:val="20"/>
          <w:szCs w:val="20"/>
        </w:rPr>
      </w:pPr>
      <w:r w:rsidRPr="006F0990">
        <w:rPr>
          <w:rFonts w:ascii="Garamond" w:hAnsi="Garamond" w:cs="Arabic Typesetting"/>
          <w:bCs/>
          <w:sz w:val="20"/>
          <w:szCs w:val="20"/>
        </w:rPr>
        <w:t>Kids Can’t Fly – HPCC Systems Challenge (2nd Place)</w:t>
      </w:r>
      <w:r w:rsidRPr="006F0990">
        <w:rPr>
          <w:rFonts w:ascii="Garamond" w:hAnsi="Garamond" w:cs="Arabic Typesetting"/>
          <w:bCs/>
          <w:sz w:val="20"/>
          <w:szCs w:val="20"/>
        </w:rPr>
        <w:br/>
      </w:r>
      <w:r w:rsidRPr="006F0990">
        <w:rPr>
          <w:rFonts w:ascii="Garamond" w:hAnsi="Garamond" w:cs="Arabic Typesetting"/>
          <w:b w:val="0"/>
          <w:bCs/>
          <w:sz w:val="20"/>
          <w:szCs w:val="20"/>
        </w:rPr>
        <w:t>Analyzed missing children's data, developed visualizations, and proposed strategies to increase recovery success rates.</w:t>
      </w:r>
    </w:p>
    <w:p w14:paraId="5EE01F46" w14:textId="77777777" w:rsidR="006F0990" w:rsidRPr="006F0990" w:rsidRDefault="006F0990" w:rsidP="006F0990">
      <w:pPr>
        <w:pStyle w:val="Heading2"/>
        <w:spacing w:before="0"/>
        <w:rPr>
          <w:rFonts w:ascii="Garamond" w:hAnsi="Garamond" w:cs="Arabic Typesetting"/>
          <w:b w:val="0"/>
          <w:bCs/>
          <w:sz w:val="20"/>
          <w:szCs w:val="20"/>
        </w:rPr>
      </w:pPr>
      <w:r w:rsidRPr="006F0990">
        <w:rPr>
          <w:rFonts w:ascii="Garamond" w:hAnsi="Garamond" w:cs="Arabic Typesetting"/>
          <w:bCs/>
          <w:sz w:val="20"/>
          <w:szCs w:val="20"/>
        </w:rPr>
        <w:t>Circle Dodge Game</w:t>
      </w:r>
      <w:r w:rsidRPr="006F0990">
        <w:rPr>
          <w:rFonts w:ascii="Garamond" w:hAnsi="Garamond" w:cs="Arabic Typesetting"/>
          <w:bCs/>
          <w:sz w:val="20"/>
          <w:szCs w:val="20"/>
        </w:rPr>
        <w:br/>
      </w:r>
      <w:r w:rsidRPr="006F0990">
        <w:rPr>
          <w:rFonts w:ascii="Garamond" w:hAnsi="Garamond" w:cs="Arabic Typesetting"/>
          <w:b w:val="0"/>
          <w:bCs/>
          <w:sz w:val="20"/>
          <w:szCs w:val="20"/>
        </w:rPr>
        <w:t>Built a minimalist game emphasizing smooth collision detection, clean UI, and responsive controls.</w:t>
      </w:r>
    </w:p>
    <w:p w14:paraId="571CABF3" w14:textId="77777777" w:rsidR="006F0990" w:rsidRPr="006F0990" w:rsidRDefault="006F0990" w:rsidP="006F0990">
      <w:pPr>
        <w:pStyle w:val="Heading2"/>
        <w:spacing w:before="0"/>
        <w:rPr>
          <w:rFonts w:ascii="Garamond" w:hAnsi="Garamond" w:cs="Arabic Typesetting"/>
          <w:bCs/>
          <w:sz w:val="20"/>
          <w:szCs w:val="20"/>
        </w:rPr>
      </w:pPr>
      <w:r w:rsidRPr="006F0990">
        <w:rPr>
          <w:rFonts w:ascii="Garamond" w:hAnsi="Garamond" w:cs="Arabic Typesetting"/>
          <w:bCs/>
          <w:sz w:val="20"/>
          <w:szCs w:val="20"/>
        </w:rPr>
        <w:t>Cloud 8 Security Analysis – Capstone Project</w:t>
      </w:r>
      <w:r w:rsidRPr="006F0990">
        <w:rPr>
          <w:rFonts w:ascii="Garamond" w:hAnsi="Garamond" w:cs="Arabic Typesetting"/>
          <w:bCs/>
          <w:sz w:val="20"/>
          <w:szCs w:val="20"/>
        </w:rPr>
        <w:br/>
      </w:r>
      <w:r w:rsidRPr="006F0990">
        <w:rPr>
          <w:rFonts w:ascii="Garamond" w:hAnsi="Garamond" w:cs="Arabic Typesetting"/>
          <w:b w:val="0"/>
          <w:bCs/>
          <w:sz w:val="20"/>
          <w:szCs w:val="20"/>
        </w:rPr>
        <w:t>Completed ATO documentation for a federal financial system; identified system risks, performed tests, and earned approval.</w:t>
      </w:r>
    </w:p>
    <w:p w14:paraId="7EFFA771" w14:textId="4225ACFD" w:rsidR="006F0990" w:rsidRDefault="006F0990" w:rsidP="006F0990">
      <w:pPr>
        <w:tabs>
          <w:tab w:val="left" w:pos="7560"/>
        </w:tabs>
        <w:spacing w:after="0" w:line="240" w:lineRule="auto"/>
        <w:rPr>
          <w:rFonts w:ascii="Garamond" w:eastAsiaTheme="majorEastAsia" w:hAnsi="Garamond" w:cs="Arabic Typesetting"/>
          <w:bCs/>
          <w:sz w:val="20"/>
          <w:szCs w:val="20"/>
        </w:rPr>
      </w:pPr>
    </w:p>
    <w:p w14:paraId="39643EA0" w14:textId="4A148827" w:rsidR="006F0990" w:rsidRPr="006F0990" w:rsidRDefault="00AE659C" w:rsidP="006F0990">
      <w:pPr>
        <w:tabs>
          <w:tab w:val="left" w:pos="7560"/>
        </w:tabs>
        <w:spacing w:after="0" w:line="240" w:lineRule="auto"/>
        <w:rPr>
          <w:rFonts w:ascii="Garamond" w:eastAsiaTheme="majorEastAsia" w:hAnsi="Garamond" w:cs="Arabic Typesetting"/>
          <w:bCs/>
          <w:sz w:val="20"/>
          <w:szCs w:val="20"/>
        </w:rPr>
      </w:pPr>
      <w:r>
        <w:rPr>
          <w:rFonts w:ascii="Garamond" w:hAnsi="Garamond" w:cs="Arabic Typesetting"/>
          <w:noProof/>
          <w:sz w:val="20"/>
          <w:szCs w:val="20"/>
        </w:rPr>
        <mc:AlternateContent>
          <mc:Choice Requires="wps">
            <w:drawing>
              <wp:anchor distT="4294967295" distB="4294967295" distL="114300" distR="114300" simplePos="0" relativeHeight="251674624" behindDoc="0" locked="0" layoutInCell="1" allowOverlap="1" wp14:anchorId="4A41964C" wp14:editId="07545A30">
                <wp:simplePos x="0" y="0"/>
                <wp:positionH relativeFrom="margin">
                  <wp:posOffset>1073150</wp:posOffset>
                </wp:positionH>
                <wp:positionV relativeFrom="paragraph">
                  <wp:posOffset>25399</wp:posOffset>
                </wp:positionV>
                <wp:extent cx="4920615" cy="0"/>
                <wp:effectExtent l="38100" t="38100" r="51435" b="76200"/>
                <wp:wrapNone/>
                <wp:docPr id="1315504737"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920615" cy="0"/>
                        </a:xfrm>
                        <a:prstGeom prst="line">
                          <a:avLst/>
                        </a:prstGeom>
                        <a:ln>
                          <a:solidFill>
                            <a:srgbClr val="FF6699"/>
                          </a:solidFill>
                        </a:ln>
                        <a:effectLst>
                          <a:outerShdw blurRad="40000" dist="20000" dir="5400000" rotWithShape="0">
                            <a:srgbClr val="000000">
                              <a:alpha val="38000"/>
                            </a:srgbClr>
                          </a:outerShdw>
                          <a:softEdge rad="1270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E6054" id="Straight Connector 3" o:spid="_x0000_s1026" style="position:absolute;flip:y;z-index:25167462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84.5pt,2pt" to="471.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" strokecolor="#f69" strokeweight="2pt">
                <v:shadow on="t" color="black" opacity="24903f" origin=",.5" offset="0,.55556mm"/>
                <o:lock v:ext="edit" shapetype="f"/>
                <w10:wrap anchorx="margin"/>
              </v:line>
            </w:pict>
          </mc:Fallback>
        </mc:AlternateContent>
      </w:r>
    </w:p>
    <w:p w14:paraId="5D65BED0" w14:textId="6A2DED90" w:rsidR="009C6BCA" w:rsidRPr="006F0990" w:rsidRDefault="009C6BCA" w:rsidP="006F0990">
      <w:pPr>
        <w:pStyle w:val="Heading2"/>
        <w:spacing w:before="0"/>
        <w:rPr>
          <w:rFonts w:ascii="Garamond" w:hAnsi="Garamond" w:cs="Arabic Typesetting"/>
          <w:bCs/>
          <w:sz w:val="24"/>
          <w:szCs w:val="24"/>
        </w:rPr>
      </w:pPr>
      <w:r w:rsidRPr="006F0990">
        <w:rPr>
          <w:rFonts w:ascii="Garamond" w:hAnsi="Garamond" w:cs="Arabic Typesetting"/>
          <w:bCs/>
          <w:sz w:val="24"/>
          <w:szCs w:val="24"/>
        </w:rPr>
        <w:t>EDUCATION</w:t>
      </w:r>
    </w:p>
    <w:p w14:paraId="4A72B886" w14:textId="77777777" w:rsidR="006F0990" w:rsidRPr="006F0990" w:rsidRDefault="009C6BCA" w:rsidP="006F0990">
      <w:pPr>
        <w:pStyle w:val="ListParagraph"/>
        <w:numPr>
          <w:ilvl w:val="0"/>
          <w:numId w:val="26"/>
        </w:numPr>
        <w:tabs>
          <w:tab w:val="left" w:pos="7560"/>
        </w:tabs>
        <w:spacing w:after="0" w:line="240" w:lineRule="auto"/>
        <w:rPr>
          <w:rFonts w:ascii="Garamond" w:hAnsi="Garamond" w:cs="Arabic Typesetting"/>
          <w:sz w:val="20"/>
          <w:szCs w:val="20"/>
        </w:rPr>
      </w:pPr>
      <w:r w:rsidRPr="005155D3">
        <w:rPr>
          <w:rFonts w:ascii="Garamond" w:hAnsi="Garamond" w:cs="Arabic Typesetting"/>
          <w:b/>
          <w:bCs/>
          <w:sz w:val="20"/>
          <w:szCs w:val="20"/>
        </w:rPr>
        <w:t xml:space="preserve">B.S. </w:t>
      </w:r>
      <w:r w:rsidR="004B5AF8" w:rsidRPr="005155D3">
        <w:rPr>
          <w:rFonts w:ascii="Garamond" w:hAnsi="Garamond" w:cs="Arabic Typesetting"/>
          <w:b/>
          <w:bCs/>
          <w:sz w:val="20"/>
          <w:szCs w:val="20"/>
        </w:rPr>
        <w:t>Information Technology</w:t>
      </w:r>
      <w:r w:rsidRPr="005155D3">
        <w:rPr>
          <w:rFonts w:ascii="Garamond" w:hAnsi="Garamond" w:cs="Arabic Typesetting"/>
          <w:b/>
          <w:bCs/>
          <w:sz w:val="20"/>
          <w:szCs w:val="20"/>
        </w:rPr>
        <w:t xml:space="preserve">                                                      </w:t>
      </w:r>
      <w:r w:rsidRPr="005155D3">
        <w:rPr>
          <w:rFonts w:ascii="Garamond" w:hAnsi="Garamond" w:cs="Arabic Typesetting"/>
          <w:b/>
          <w:bCs/>
          <w:sz w:val="20"/>
          <w:szCs w:val="20"/>
        </w:rPr>
        <w:tab/>
      </w:r>
    </w:p>
    <w:p w14:paraId="47B0079C" w14:textId="77777777" w:rsidR="006F0990" w:rsidRDefault="009C6BCA" w:rsidP="006F0990">
      <w:pPr>
        <w:tabs>
          <w:tab w:val="left" w:pos="7560"/>
        </w:tabs>
        <w:spacing w:after="0" w:line="240" w:lineRule="auto"/>
        <w:ind w:left="1080"/>
        <w:rPr>
          <w:rFonts w:ascii="Garamond" w:hAnsi="Garamond" w:cs="Arabic Typesetting"/>
          <w:sz w:val="20"/>
          <w:szCs w:val="20"/>
        </w:rPr>
      </w:pPr>
      <w:r w:rsidRPr="006F0990">
        <w:rPr>
          <w:rFonts w:ascii="Garamond" w:hAnsi="Garamond" w:cs="Arabic Typesetting"/>
          <w:sz w:val="20"/>
          <w:szCs w:val="20"/>
        </w:rPr>
        <w:t xml:space="preserve">Georgia Gwinnett College </w:t>
      </w:r>
      <w:r w:rsidR="006F0990" w:rsidRPr="006F0990">
        <w:rPr>
          <w:rFonts w:ascii="Garamond" w:hAnsi="Garamond" w:cs="Arabic Typesetting"/>
          <w:sz w:val="20"/>
          <w:szCs w:val="20"/>
        </w:rPr>
        <w:t>| Dec. 2025 (Expected)</w:t>
      </w:r>
    </w:p>
    <w:p w14:paraId="2286176B" w14:textId="421556CE" w:rsidR="006F0990" w:rsidRPr="006F0990" w:rsidRDefault="009C6BCA" w:rsidP="006F0990">
      <w:pPr>
        <w:tabs>
          <w:tab w:val="left" w:pos="7560"/>
        </w:tabs>
        <w:spacing w:after="0" w:line="240" w:lineRule="auto"/>
        <w:ind w:left="1080"/>
        <w:rPr>
          <w:rFonts w:ascii="Garamond" w:hAnsi="Garamond" w:cs="Arabic Typesetting"/>
          <w:sz w:val="20"/>
          <w:szCs w:val="20"/>
        </w:rPr>
      </w:pPr>
      <w:r w:rsidRPr="006F0990">
        <w:rPr>
          <w:rFonts w:ascii="Garamond" w:hAnsi="Garamond" w:cs="Arabic Typesetting"/>
          <w:sz w:val="20"/>
          <w:szCs w:val="20"/>
        </w:rPr>
        <w:t xml:space="preserve">G.P.A. 3.8 </w:t>
      </w:r>
      <w:r w:rsidR="006F0990" w:rsidRPr="006F0990">
        <w:rPr>
          <w:rFonts w:ascii="Garamond" w:hAnsi="Garamond" w:cs="Arabic Typesetting"/>
          <w:sz w:val="20"/>
          <w:szCs w:val="20"/>
        </w:rPr>
        <w:t>|</w:t>
      </w:r>
      <w:r w:rsidRPr="006F0990">
        <w:rPr>
          <w:rFonts w:ascii="Garamond" w:hAnsi="Garamond" w:cs="Arabic Typesetting"/>
          <w:sz w:val="20"/>
          <w:szCs w:val="20"/>
        </w:rPr>
        <w:t xml:space="preserve"> </w:t>
      </w:r>
      <w:r w:rsidR="006F0990" w:rsidRPr="006F0990">
        <w:rPr>
          <w:rFonts w:ascii="Garamond" w:hAnsi="Garamond" w:cs="Arabic Typesetting"/>
          <w:sz w:val="20"/>
          <w:szCs w:val="20"/>
        </w:rPr>
        <w:t>Certifications: Certiport Cybersecurity &amp; Networking, AWS</w:t>
      </w:r>
    </w:p>
    <w:p w14:paraId="7EF9FD5E" w14:textId="77777777" w:rsidR="006F0990" w:rsidRDefault="006F0990" w:rsidP="006F0990">
      <w:pPr>
        <w:pStyle w:val="ListParagraph"/>
        <w:tabs>
          <w:tab w:val="left" w:pos="7560"/>
        </w:tabs>
        <w:spacing w:after="0" w:line="240" w:lineRule="auto"/>
        <w:rPr>
          <w:rFonts w:ascii="Garamond" w:hAnsi="Garamond" w:cs="Arabic Typesetting"/>
          <w:b/>
          <w:bCs/>
          <w:sz w:val="20"/>
          <w:szCs w:val="20"/>
        </w:rPr>
      </w:pPr>
    </w:p>
    <w:p w14:paraId="3FCBFC53" w14:textId="77777777" w:rsidR="006F0990" w:rsidRDefault="009C6BCA" w:rsidP="006F0990">
      <w:pPr>
        <w:pStyle w:val="ListParagraph"/>
        <w:numPr>
          <w:ilvl w:val="0"/>
          <w:numId w:val="26"/>
        </w:numPr>
        <w:tabs>
          <w:tab w:val="left" w:pos="7560"/>
        </w:tabs>
        <w:spacing w:after="0" w:line="240" w:lineRule="auto"/>
        <w:rPr>
          <w:rFonts w:ascii="Garamond" w:hAnsi="Garamond" w:cs="Arabic Typesetting"/>
          <w:b/>
          <w:bCs/>
          <w:sz w:val="20"/>
          <w:szCs w:val="20"/>
        </w:rPr>
      </w:pPr>
      <w:r w:rsidRPr="006F0990">
        <w:rPr>
          <w:rFonts w:ascii="Garamond" w:hAnsi="Garamond" w:cs="Arabic Typesetting"/>
          <w:b/>
          <w:bCs/>
          <w:sz w:val="20"/>
          <w:szCs w:val="20"/>
        </w:rPr>
        <w:t>Cybersecurity Certification Studies, Information Security</w:t>
      </w:r>
      <w:r w:rsidRPr="006F0990">
        <w:rPr>
          <w:rFonts w:ascii="Garamond" w:hAnsi="Garamond" w:cs="Arabic Typesetting"/>
          <w:b/>
          <w:bCs/>
          <w:sz w:val="20"/>
          <w:szCs w:val="20"/>
        </w:rPr>
        <w:tab/>
      </w:r>
    </w:p>
    <w:p w14:paraId="5E18882D" w14:textId="46D23AE6" w:rsidR="009C6BCA" w:rsidRPr="006F0990" w:rsidRDefault="009C6BCA" w:rsidP="006F0990">
      <w:pPr>
        <w:tabs>
          <w:tab w:val="left" w:pos="7560"/>
        </w:tabs>
        <w:spacing w:after="0" w:line="240" w:lineRule="auto"/>
        <w:ind w:left="1080"/>
        <w:rPr>
          <w:rFonts w:ascii="Garamond" w:hAnsi="Garamond" w:cs="Arabic Typesetting"/>
          <w:b/>
          <w:bCs/>
          <w:sz w:val="20"/>
          <w:szCs w:val="20"/>
        </w:rPr>
      </w:pPr>
      <w:r w:rsidRPr="006F0990">
        <w:rPr>
          <w:rFonts w:ascii="Garamond" w:hAnsi="Garamond" w:cs="Arabic Typesetting"/>
          <w:sz w:val="20"/>
          <w:szCs w:val="20"/>
        </w:rPr>
        <w:t>Landmark Cybertech</w:t>
      </w:r>
      <w:r w:rsidR="006F0990" w:rsidRPr="006F0990">
        <w:rPr>
          <w:rFonts w:ascii="Garamond" w:hAnsi="Garamond" w:cs="Arabic Typesetting"/>
          <w:sz w:val="20"/>
          <w:szCs w:val="20"/>
        </w:rPr>
        <w:t xml:space="preserve"> | 2020</w:t>
      </w:r>
    </w:p>
    <w:p w14:paraId="5B3C2C21" w14:textId="77777777" w:rsidR="006F0990" w:rsidRPr="006F0990" w:rsidRDefault="006F0990" w:rsidP="006F0990">
      <w:pPr>
        <w:tabs>
          <w:tab w:val="left" w:pos="7560"/>
        </w:tabs>
        <w:spacing w:after="0" w:line="240" w:lineRule="auto"/>
        <w:ind w:left="1080"/>
        <w:rPr>
          <w:rFonts w:ascii="Garamond" w:hAnsi="Garamond" w:cs="Arabic Typesetting"/>
          <w:sz w:val="20"/>
          <w:szCs w:val="20"/>
        </w:rPr>
      </w:pPr>
      <w:r w:rsidRPr="006F0990">
        <w:rPr>
          <w:rFonts w:ascii="Garamond" w:hAnsi="Garamond" w:cs="Arabic Typesetting"/>
          <w:sz w:val="20"/>
          <w:szCs w:val="20"/>
        </w:rPr>
        <w:t>Certifications: SCRUM, CAP</w:t>
      </w:r>
    </w:p>
    <w:p w14:paraId="6DA867C8" w14:textId="27471977" w:rsidR="004B5AF8" w:rsidRPr="005155D3" w:rsidRDefault="004B5AF8" w:rsidP="006F0990">
      <w:pPr>
        <w:pStyle w:val="ListParagraph"/>
        <w:tabs>
          <w:tab w:val="left" w:pos="7560"/>
        </w:tabs>
        <w:spacing w:after="0" w:line="240" w:lineRule="auto"/>
        <w:ind w:firstLine="6840"/>
        <w:rPr>
          <w:rFonts w:ascii="Garamond" w:hAnsi="Garamond" w:cs="Arabic Typesetting"/>
          <w:b/>
          <w:bCs/>
          <w:sz w:val="20"/>
          <w:szCs w:val="20"/>
        </w:rPr>
      </w:pPr>
    </w:p>
    <w:p w14:paraId="077C2E53" w14:textId="77777777" w:rsidR="006F0990" w:rsidRPr="006F0990" w:rsidRDefault="00C51551" w:rsidP="006F0990">
      <w:pPr>
        <w:pStyle w:val="ListParagraph"/>
        <w:numPr>
          <w:ilvl w:val="0"/>
          <w:numId w:val="26"/>
        </w:numPr>
        <w:tabs>
          <w:tab w:val="left" w:pos="7560"/>
        </w:tabs>
        <w:spacing w:after="0" w:line="240" w:lineRule="auto"/>
        <w:rPr>
          <w:rFonts w:ascii="Garamond" w:hAnsi="Garamond" w:cs="Arabic Typesetting"/>
          <w:sz w:val="20"/>
          <w:szCs w:val="20"/>
        </w:rPr>
      </w:pPr>
      <w:r>
        <w:rPr>
          <w:rFonts w:ascii="Garamond" w:hAnsi="Garamond" w:cs="Arabic Typesetting"/>
          <w:b/>
          <w:bCs/>
          <w:sz w:val="20"/>
          <w:szCs w:val="20"/>
        </w:rPr>
        <w:t>B.S Film &amp; Media – Production Design</w:t>
      </w:r>
      <w:r w:rsidR="004B5AF8" w:rsidRPr="005155D3">
        <w:rPr>
          <w:rFonts w:ascii="Garamond" w:hAnsi="Garamond" w:cs="Arabic Typesetting"/>
          <w:b/>
          <w:bCs/>
          <w:sz w:val="20"/>
          <w:szCs w:val="20"/>
        </w:rPr>
        <w:tab/>
      </w:r>
    </w:p>
    <w:p w14:paraId="7ADABA9C" w14:textId="2E47391C" w:rsidR="004B5AF8" w:rsidRPr="006F0990" w:rsidRDefault="00C51551" w:rsidP="006F0990">
      <w:pPr>
        <w:tabs>
          <w:tab w:val="left" w:pos="7560"/>
        </w:tabs>
        <w:spacing w:after="0" w:line="240" w:lineRule="auto"/>
        <w:ind w:left="1080"/>
        <w:rPr>
          <w:rFonts w:ascii="Garamond" w:hAnsi="Garamond" w:cs="Arabic Typesetting"/>
          <w:sz w:val="20"/>
          <w:szCs w:val="20"/>
        </w:rPr>
      </w:pPr>
      <w:r w:rsidRPr="006F0990">
        <w:rPr>
          <w:rFonts w:ascii="Garamond" w:hAnsi="Garamond" w:cs="Arabic Typesetting"/>
          <w:sz w:val="20"/>
          <w:szCs w:val="20"/>
        </w:rPr>
        <w:t>Georgia</w:t>
      </w:r>
      <w:r w:rsidR="004B5AF8" w:rsidRPr="006F0990">
        <w:rPr>
          <w:rFonts w:ascii="Garamond" w:hAnsi="Garamond" w:cs="Arabic Typesetting"/>
          <w:sz w:val="20"/>
          <w:szCs w:val="20"/>
        </w:rPr>
        <w:t xml:space="preserve"> State University</w:t>
      </w:r>
      <w:r w:rsidR="006F0990" w:rsidRPr="006F0990">
        <w:rPr>
          <w:rFonts w:ascii="Garamond" w:hAnsi="Garamond" w:cs="Arabic Typesetting"/>
          <w:sz w:val="20"/>
          <w:szCs w:val="20"/>
        </w:rPr>
        <w:t xml:space="preserve"> |2018</w:t>
      </w:r>
    </w:p>
    <w:p w14:paraId="3435E863" w14:textId="043A55E8" w:rsidR="004B5AF8" w:rsidRPr="006F0990" w:rsidRDefault="00C51551" w:rsidP="006F0990">
      <w:pPr>
        <w:tabs>
          <w:tab w:val="left" w:pos="7560"/>
        </w:tabs>
        <w:spacing w:after="0" w:line="240" w:lineRule="auto"/>
        <w:ind w:left="1080"/>
        <w:rPr>
          <w:rFonts w:ascii="Garamond" w:hAnsi="Garamond" w:cs="Arabic Typesetting"/>
          <w:b/>
          <w:bCs/>
          <w:sz w:val="20"/>
          <w:szCs w:val="20"/>
        </w:rPr>
      </w:pPr>
      <w:r w:rsidRPr="006F0990">
        <w:rPr>
          <w:rFonts w:ascii="Garamond" w:hAnsi="Garamond" w:cs="Arabic Typesetting"/>
          <w:sz w:val="20"/>
          <w:szCs w:val="20"/>
        </w:rPr>
        <w:t>G.P.A. 3.5</w:t>
      </w:r>
      <w:r w:rsidR="004B5AF8" w:rsidRPr="006F0990">
        <w:rPr>
          <w:rFonts w:ascii="Garamond" w:hAnsi="Garamond" w:cs="Arabic Typesetting"/>
          <w:b/>
          <w:bCs/>
          <w:sz w:val="20"/>
          <w:szCs w:val="20"/>
        </w:rPr>
        <w:tab/>
      </w:r>
    </w:p>
    <w:p w14:paraId="2AB9B4C2" w14:textId="77777777" w:rsidR="00C51551" w:rsidRPr="005155D3" w:rsidRDefault="00C51551" w:rsidP="004B5AF8">
      <w:pPr>
        <w:pStyle w:val="ListParagraph"/>
        <w:tabs>
          <w:tab w:val="left" w:pos="7560"/>
        </w:tabs>
        <w:spacing w:after="0" w:line="240" w:lineRule="auto"/>
        <w:rPr>
          <w:rFonts w:ascii="Garamond" w:hAnsi="Garamond" w:cs="Arabic Typesetting"/>
          <w:b/>
          <w:bCs/>
          <w:sz w:val="20"/>
          <w:szCs w:val="20"/>
        </w:rPr>
      </w:pPr>
    </w:p>
    <w:p w14:paraId="1BD24EF9" w14:textId="43125AD5" w:rsidR="006F0990" w:rsidRDefault="00AE659C" w:rsidP="005155D3">
      <w:pPr>
        <w:tabs>
          <w:tab w:val="left" w:pos="7560"/>
        </w:tabs>
        <w:spacing w:after="0" w:line="240" w:lineRule="auto"/>
        <w:rPr>
          <w:rFonts w:ascii="Garamond" w:hAnsi="Garamond" w:cs="Arabic Typesetting"/>
          <w:b/>
          <w:bCs/>
          <w:sz w:val="20"/>
          <w:szCs w:val="20"/>
        </w:rPr>
      </w:pPr>
      <w:r>
        <w:rPr>
          <w:rFonts w:ascii="Garamond" w:hAnsi="Garamond" w:cs="Arabic Typesetting"/>
          <w:b/>
          <w:bCs/>
          <w:noProof/>
          <w:sz w:val="20"/>
          <w:szCs w:val="20"/>
        </w:rPr>
        <mc:AlternateContent>
          <mc:Choice Requires="wps">
            <w:drawing>
              <wp:anchor distT="4294967295" distB="4294967295" distL="114300" distR="114300" simplePos="0" relativeHeight="251684864" behindDoc="0" locked="0" layoutInCell="1" allowOverlap="1" wp14:anchorId="4A41964C" wp14:editId="566A3223">
                <wp:simplePos x="0" y="0"/>
                <wp:positionH relativeFrom="margin">
                  <wp:posOffset>930275</wp:posOffset>
                </wp:positionH>
                <wp:positionV relativeFrom="paragraph">
                  <wp:posOffset>100329</wp:posOffset>
                </wp:positionV>
                <wp:extent cx="4920615" cy="0"/>
                <wp:effectExtent l="38100" t="38100" r="51435" b="76200"/>
                <wp:wrapNone/>
                <wp:docPr id="197425570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920615" cy="0"/>
                        </a:xfrm>
                        <a:prstGeom prst="line">
                          <a:avLst/>
                        </a:prstGeom>
                        <a:ln>
                          <a:solidFill>
                            <a:srgbClr val="FF6699"/>
                          </a:solidFill>
                        </a:ln>
                        <a:effectLst>
                          <a:outerShdw blurRad="40000" dist="20000" dir="5400000" rotWithShape="0">
                            <a:srgbClr val="000000">
                              <a:alpha val="38000"/>
                            </a:srgbClr>
                          </a:outerShdw>
                          <a:softEdge rad="1270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89004D" id="Straight Connector 2" o:spid="_x0000_s1026" style="position:absolute;flip:y;z-index:2516848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73.25pt,7.9pt" to="460.7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" strokecolor="#f69" strokeweight="2pt">
                <v:shadow on="t" color="black" opacity="24903f" origin=",.5" offset="0,.55556mm"/>
                <o:lock v:ext="edit" shapetype="f"/>
                <w10:wrap anchorx="margin"/>
              </v:line>
            </w:pict>
          </mc:Fallback>
        </mc:AlternateContent>
      </w:r>
    </w:p>
    <w:p w14:paraId="55E37781" w14:textId="59004547" w:rsidR="005155D3" w:rsidRPr="005155D3" w:rsidRDefault="005155D3" w:rsidP="005155D3">
      <w:pPr>
        <w:tabs>
          <w:tab w:val="left" w:pos="7560"/>
        </w:tabs>
        <w:spacing w:after="0" w:line="240" w:lineRule="auto"/>
        <w:rPr>
          <w:rFonts w:ascii="Garamond" w:hAnsi="Garamond" w:cs="Arabic Typesetting"/>
          <w:b/>
          <w:bCs/>
          <w:sz w:val="20"/>
          <w:szCs w:val="20"/>
        </w:rPr>
      </w:pPr>
    </w:p>
    <w:p w14:paraId="2090E315" w14:textId="791F011D" w:rsidR="005155D3" w:rsidRPr="006F0990" w:rsidRDefault="005155D3" w:rsidP="006F0990">
      <w:pPr>
        <w:pStyle w:val="Heading2"/>
        <w:spacing w:before="0"/>
        <w:rPr>
          <w:rFonts w:ascii="Garamond" w:hAnsi="Garamond" w:cs="Arabic Typesetting"/>
          <w:bCs/>
          <w:sz w:val="24"/>
          <w:szCs w:val="24"/>
        </w:rPr>
      </w:pPr>
      <w:r w:rsidRPr="006F0990">
        <w:rPr>
          <w:rFonts w:ascii="Garamond" w:hAnsi="Garamond" w:cs="Arabic Typesetting"/>
          <w:bCs/>
          <w:sz w:val="24"/>
          <w:szCs w:val="24"/>
        </w:rPr>
        <w:t>FUN FACT</w:t>
      </w:r>
    </w:p>
    <w:p w14:paraId="71646708" w14:textId="7E1C0A7A" w:rsidR="005155D3" w:rsidRPr="005155D3" w:rsidRDefault="005155D3" w:rsidP="005155D3">
      <w:pPr>
        <w:tabs>
          <w:tab w:val="left" w:pos="7560"/>
        </w:tabs>
        <w:spacing w:after="0" w:line="240" w:lineRule="auto"/>
        <w:rPr>
          <w:rFonts w:ascii="Garamond" w:hAnsi="Garamond" w:cs="Arabic Typesetting"/>
          <w:sz w:val="20"/>
          <w:szCs w:val="20"/>
        </w:rPr>
      </w:pPr>
      <w:r w:rsidRPr="005155D3">
        <w:rPr>
          <w:rFonts w:ascii="Garamond" w:hAnsi="Garamond" w:cs="Arabic Typesetting"/>
          <w:sz w:val="20"/>
          <w:szCs w:val="20"/>
        </w:rPr>
        <w:t xml:space="preserve">I throw themed dinner parties! My last one was a “Galentine’s” event, complete with custom menus and </w:t>
      </w:r>
      <w:r w:rsidR="006F0990">
        <w:rPr>
          <w:rFonts w:ascii="Garamond" w:hAnsi="Garamond" w:cs="Arabic Typesetting"/>
          <w:sz w:val="20"/>
          <w:szCs w:val="20"/>
        </w:rPr>
        <w:t>gift boxes</w:t>
      </w:r>
      <w:r w:rsidRPr="005155D3">
        <w:rPr>
          <w:rFonts w:ascii="Garamond" w:hAnsi="Garamond" w:cs="Arabic Typesetting"/>
          <w:sz w:val="20"/>
          <w:szCs w:val="20"/>
        </w:rPr>
        <w:t>—because</w:t>
      </w:r>
      <w:r w:rsidR="006F0990">
        <w:rPr>
          <w:rFonts w:ascii="Garamond" w:hAnsi="Garamond" w:cs="Arabic Typesetting"/>
          <w:sz w:val="20"/>
          <w:szCs w:val="20"/>
        </w:rPr>
        <w:t>,</w:t>
      </w:r>
      <w:r w:rsidRPr="005155D3">
        <w:rPr>
          <w:rFonts w:ascii="Garamond" w:hAnsi="Garamond" w:cs="Arabic Typesetting"/>
          <w:sz w:val="20"/>
          <w:szCs w:val="20"/>
        </w:rPr>
        <w:t xml:space="preserve"> </w:t>
      </w:r>
      <w:r w:rsidR="006F0990">
        <w:rPr>
          <w:rFonts w:ascii="Garamond" w:hAnsi="Garamond" w:cs="Arabic Typesetting"/>
          <w:sz w:val="20"/>
          <w:szCs w:val="20"/>
        </w:rPr>
        <w:t xml:space="preserve">like </w:t>
      </w:r>
      <w:r w:rsidRPr="005155D3">
        <w:rPr>
          <w:rFonts w:ascii="Garamond" w:hAnsi="Garamond" w:cs="Arabic Typesetting"/>
          <w:sz w:val="20"/>
          <w:szCs w:val="20"/>
        </w:rPr>
        <w:t>in code, I believe in thoughtful design.</w:t>
      </w:r>
    </w:p>
    <w:p w14:paraId="0D1643C9" w14:textId="04953732" w:rsidR="005155D3" w:rsidRPr="005155D3" w:rsidRDefault="00AE659C" w:rsidP="005155D3">
      <w:pPr>
        <w:tabs>
          <w:tab w:val="left" w:pos="7560"/>
        </w:tabs>
        <w:spacing w:after="0" w:line="240" w:lineRule="auto"/>
        <w:rPr>
          <w:rFonts w:ascii="Garamond" w:hAnsi="Garamond" w:cs="Arabic Typesetting"/>
          <w:b/>
          <w:bCs/>
          <w:sz w:val="20"/>
          <w:szCs w:val="20"/>
        </w:rPr>
      </w:pPr>
      <w:r>
        <w:rPr>
          <w:rFonts w:ascii="Garamond" w:hAnsi="Garamond" w:cs="Arabic Typesetting"/>
          <w:b/>
          <w:bCs/>
          <w:noProof/>
          <w:sz w:val="20"/>
          <w:szCs w:val="20"/>
        </w:rPr>
        <mc:AlternateContent>
          <mc:Choice Requires="wps">
            <w:drawing>
              <wp:anchor distT="4294967295" distB="4294967295" distL="114300" distR="114300" simplePos="0" relativeHeight="251685888" behindDoc="0" locked="0" layoutInCell="1" allowOverlap="1" wp14:anchorId="4A41964C" wp14:editId="4C3ABDEE">
                <wp:simplePos x="0" y="0"/>
                <wp:positionH relativeFrom="margin">
                  <wp:posOffset>909955</wp:posOffset>
                </wp:positionH>
                <wp:positionV relativeFrom="paragraph">
                  <wp:posOffset>298449</wp:posOffset>
                </wp:positionV>
                <wp:extent cx="4920615" cy="0"/>
                <wp:effectExtent l="38100" t="38100" r="51435" b="76200"/>
                <wp:wrapNone/>
                <wp:docPr id="47424420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920615" cy="0"/>
                        </a:xfrm>
                        <a:prstGeom prst="line">
                          <a:avLst/>
                        </a:prstGeom>
                        <a:ln>
                          <a:solidFill>
                            <a:srgbClr val="FF6699"/>
                          </a:solidFill>
                        </a:ln>
                        <a:effectLst>
                          <a:outerShdw blurRad="40000" dist="20000" dir="5400000" rotWithShape="0">
                            <a:srgbClr val="000000">
                              <a:alpha val="38000"/>
                            </a:srgbClr>
                          </a:outerShdw>
                          <a:softEdge rad="1270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5E7A27" id="Straight Connector 1" o:spid="_x0000_s1026" style="position:absolute;flip:y;z-index:25168588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71.65pt,23.5pt" to="459.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" strokecolor="#f69" strokeweight="2pt">
                <v:shadow on="t" color="black" opacity="24903f" origin=",.5" offset="0,.55556mm"/>
                <o:lock v:ext="edit" shapetype="f"/>
                <w10:wrap anchorx="margin"/>
              </v:line>
            </w:pict>
          </mc:Fallback>
        </mc:AlternateContent>
      </w:r>
    </w:p>
    <w:sectPr w:rsidR="005155D3" w:rsidRPr="005155D3" w:rsidSect="006F0990">
      <w:headerReference w:type="default" r:id="rId10"/>
      <w:headerReference w:type="first" r:id="rId11"/>
      <w:type w:val="continuous"/>
      <w:pgSz w:w="12240" w:h="15840"/>
      <w:pgMar w:top="360" w:right="720" w:bottom="720" w:left="720" w:header="36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69AD55" w14:textId="77777777" w:rsidR="00134A91" w:rsidRDefault="00134A91" w:rsidP="000676ED">
      <w:pPr>
        <w:spacing w:after="0" w:line="240" w:lineRule="auto"/>
      </w:pPr>
      <w:r>
        <w:separator/>
      </w:r>
    </w:p>
  </w:endnote>
  <w:endnote w:type="continuationSeparator" w:id="0">
    <w:p w14:paraId="33E5A8FA" w14:textId="77777777" w:rsidR="00134A91" w:rsidRDefault="00134A91" w:rsidP="00067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abic Typesetting">
    <w:charset w:val="B2"/>
    <w:family w:val="script"/>
    <w:pitch w:val="variable"/>
    <w:sig w:usb0="80002007" w:usb1="80000000" w:usb2="00000008" w:usb3="00000000" w:csb0="000000D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07B1EF" w14:textId="77777777" w:rsidR="00134A91" w:rsidRDefault="00134A91" w:rsidP="000676ED">
      <w:pPr>
        <w:spacing w:after="0" w:line="240" w:lineRule="auto"/>
      </w:pPr>
      <w:r>
        <w:separator/>
      </w:r>
    </w:p>
  </w:footnote>
  <w:footnote w:type="continuationSeparator" w:id="0">
    <w:p w14:paraId="5C114089" w14:textId="77777777" w:rsidR="00134A91" w:rsidRDefault="00134A91" w:rsidP="00067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4066D8" w14:textId="0E26F03F" w:rsidR="000676ED" w:rsidRPr="00697AEE" w:rsidRDefault="000676ED" w:rsidP="00543C1E">
    <w:pPr>
      <w:pStyle w:val="Heading1"/>
      <w:tabs>
        <w:tab w:val="left" w:pos="1290"/>
        <w:tab w:val="center" w:pos="4680"/>
      </w:tabs>
      <w:spacing w:line="240" w:lineRule="auto"/>
      <w:rPr>
        <w:rFonts w:ascii="Arabic Typesetting" w:hAnsi="Arabic Typesetting" w:cs="Arabic Typesetting"/>
        <w:b/>
        <w:color w:val="FF3399"/>
        <w:sz w:val="36"/>
        <w:szCs w:val="36"/>
      </w:rPr>
    </w:pPr>
    <w:r w:rsidRPr="00C51551">
      <w:rPr>
        <w:rFonts w:ascii="Garamond" w:hAnsi="Garamond" w:cs="Arabic Typesetting"/>
        <w:b/>
        <w:color w:val="auto"/>
      </w:rPr>
      <w:t>Kelechi Ariwodo</w:t>
    </w:r>
    <w:r w:rsidR="0041089C" w:rsidRPr="00C51551">
      <w:rPr>
        <w:rFonts w:ascii="Garamond" w:hAnsi="Garamond" w:cs="Arabic Typesetting"/>
        <w:b/>
        <w:color w:val="auto"/>
      </w:rPr>
      <w:t xml:space="preserve">, </w:t>
    </w:r>
    <w:r w:rsidR="00C1334B">
      <w:rPr>
        <w:rFonts w:ascii="Garamond" w:hAnsi="Garamond" w:cs="Arabic Typesetting"/>
        <w:b/>
        <w:color w:val="auto"/>
      </w:rPr>
      <w:t xml:space="preserve">AWS- CCP, </w:t>
    </w:r>
    <w:r w:rsidR="0041089C" w:rsidRPr="00C51551">
      <w:rPr>
        <w:rFonts w:ascii="Garamond" w:hAnsi="Garamond" w:cs="Arabic Typesetting"/>
        <w:b/>
        <w:color w:val="auto"/>
      </w:rPr>
      <w:t xml:space="preserve">ITS, SCRUM </w:t>
    </w:r>
    <w:r w:rsidRPr="00697AEE">
      <w:rPr>
        <w:rFonts w:ascii="Arabic Typesetting" w:hAnsi="Arabic Typesetting" w:cs="Arabic Typesetting" w:hint="cs"/>
        <w:color w:val="FF3399"/>
        <w:sz w:val="36"/>
        <w:szCs w:val="36"/>
      </w:rPr>
      <w:br/>
    </w:r>
    <w:r w:rsidRPr="00C51551">
      <w:rPr>
        <w:rFonts w:ascii="Garamond" w:hAnsi="Garamond" w:cs="Arabic Typesetting"/>
        <w:color w:val="FF3399"/>
        <w:sz w:val="22"/>
        <w:szCs w:val="22"/>
      </w:rPr>
      <w:t xml:space="preserve">470-772-3305 | </w:t>
    </w:r>
    <w:r w:rsidR="00543C1E" w:rsidRPr="00543C1E">
      <w:rPr>
        <w:rFonts w:ascii="Segoe UI Emoji" w:hAnsi="Segoe UI Emoji" w:cs="Segoe UI Emoji"/>
        <w:color w:val="FF3399"/>
        <w:sz w:val="22"/>
        <w:szCs w:val="22"/>
      </w:rPr>
      <w:t>📍</w:t>
    </w:r>
    <w:r w:rsidR="00543C1E" w:rsidRPr="00543C1E">
      <w:rPr>
        <w:rFonts w:ascii="Garamond" w:hAnsi="Garamond" w:cs="Arabic Typesetting"/>
        <w:color w:val="FF3399"/>
        <w:sz w:val="22"/>
        <w:szCs w:val="22"/>
      </w:rPr>
      <w:t xml:space="preserve"> Atlanta, GA | </w:t>
    </w:r>
    <w:r w:rsidR="00543C1E" w:rsidRPr="00543C1E">
      <w:rPr>
        <w:rFonts w:ascii="Segoe UI Emoji" w:hAnsi="Segoe UI Emoji" w:cs="Segoe UI Emoji"/>
        <w:color w:val="FF3399"/>
        <w:sz w:val="22"/>
        <w:szCs w:val="22"/>
      </w:rPr>
      <w:t>🌐</w:t>
    </w:r>
    <w:r w:rsidR="00543C1E" w:rsidRPr="00543C1E">
      <w:rPr>
        <w:rFonts w:ascii="Garamond" w:hAnsi="Garamond" w:cs="Arabic Typesetting"/>
        <w:color w:val="FF3399"/>
        <w:sz w:val="22"/>
        <w:szCs w:val="22"/>
      </w:rPr>
      <w:t xml:space="preserve"> </w:t>
    </w:r>
    <w:r w:rsidR="00543C1E">
      <w:fldChar w:fldCharType="begin"/>
    </w:r>
    <w:ins w:id="1" w:author="Kelechi A" w:date="2025-08-13T09:46:00Z" w16du:dateUtc="2025-08-13T13:46:00Z">
      <w:r w:rsidR="00EE0272">
        <w:instrText>HYPERLINK "C:\\Users\\kayka\\AppData\\Roaming\\Microsoft\\Word\\itskelechi.neocities.org"</w:instrText>
      </w:r>
    </w:ins>
    <w:del w:id="2" w:author="Kelechi A" w:date="2025-08-13T09:46:00Z" w16du:dateUtc="2025-08-13T13:46:00Z">
      <w:r w:rsidR="00543C1E" w:rsidDel="00EE0272">
        <w:delInstrText>HYPERLINK "itskelechi.neocities.org"</w:delInstrText>
      </w:r>
    </w:del>
    <w:ins w:id="3" w:author="Kelechi A" w:date="2025-08-13T09:46:00Z" w16du:dateUtc="2025-08-13T13:46:00Z"/>
    <w:r w:rsidR="00543C1E">
      <w:fldChar w:fldCharType="separate"/>
    </w:r>
    <w:r w:rsidR="00543C1E">
      <w:rPr>
        <w:rStyle w:val="Hyperlink"/>
        <w:rFonts w:ascii="Garamond" w:hAnsi="Garamond" w:cs="Arabic Typesetting"/>
        <w:sz w:val="22"/>
        <w:szCs w:val="22"/>
      </w:rPr>
      <w:t>Portfolio</w:t>
    </w:r>
    <w:r w:rsidR="00543C1E">
      <w:fldChar w:fldCharType="end"/>
    </w:r>
    <w:r w:rsidR="00543C1E">
      <w:rPr>
        <w:rFonts w:ascii="Garamond" w:hAnsi="Garamond" w:cs="Arabic Typesetting"/>
        <w:color w:val="FF3399"/>
        <w:sz w:val="22"/>
        <w:szCs w:val="22"/>
      </w:rPr>
      <w:t xml:space="preserve"> |</w:t>
    </w:r>
    <w:r w:rsidR="00543C1E" w:rsidRPr="00543C1E">
      <w:rPr>
        <w:rFonts w:ascii="Segoe UI Emoji" w:hAnsi="Segoe UI Emoji" w:cs="Segoe UI Emoji"/>
        <w:color w:val="FF3399"/>
        <w:sz w:val="22"/>
        <w:szCs w:val="22"/>
      </w:rPr>
      <w:t>📧</w:t>
    </w:r>
    <w:r w:rsidR="00543C1E" w:rsidRPr="00543C1E">
      <w:rPr>
        <w:rFonts w:ascii="Garamond" w:hAnsi="Garamond" w:cs="Arabic Typesetting"/>
        <w:color w:val="FF3399"/>
        <w:sz w:val="22"/>
        <w:szCs w:val="22"/>
      </w:rPr>
      <w:t xml:space="preserve"> </w:t>
    </w:r>
    <w:hyperlink r:id="rId1" w:history="1">
      <w:r w:rsidR="00543C1E" w:rsidRPr="00543C1E">
        <w:rPr>
          <w:rStyle w:val="Hyperlink"/>
          <w:rFonts w:ascii="Garamond" w:hAnsi="Garamond" w:cs="Arabic Typesetting"/>
          <w:sz w:val="22"/>
          <w:szCs w:val="22"/>
        </w:rPr>
        <w:t>Email</w:t>
      </w:r>
    </w:hyperlink>
    <w:r w:rsidR="00543C1E" w:rsidRPr="00543C1E">
      <w:rPr>
        <w:rFonts w:ascii="Garamond" w:hAnsi="Garamond" w:cs="Arabic Typesetting"/>
        <w:color w:val="FF3399"/>
        <w:sz w:val="22"/>
        <w:szCs w:val="22"/>
      </w:rPr>
      <w:t xml:space="preserve">| </w:t>
    </w:r>
    <w:r w:rsidR="00543C1E" w:rsidRPr="00543C1E">
      <w:rPr>
        <w:rFonts w:ascii="Segoe UI Emoji" w:hAnsi="Segoe UI Emoji" w:cs="Segoe UI Emoji"/>
        <w:color w:val="FF3399"/>
        <w:sz w:val="22"/>
        <w:szCs w:val="22"/>
      </w:rPr>
      <w:t>🔗</w:t>
    </w:r>
    <w:r w:rsidR="00543C1E" w:rsidRPr="00543C1E">
      <w:rPr>
        <w:rFonts w:ascii="Garamond" w:hAnsi="Garamond" w:cs="Arabic Typesetting"/>
        <w:color w:val="FF3399"/>
        <w:sz w:val="22"/>
        <w:szCs w:val="22"/>
      </w:rPr>
      <w:t xml:space="preserve"> </w:t>
    </w:r>
    <w:r w:rsidR="00543C1E">
      <w:fldChar w:fldCharType="begin"/>
    </w:r>
    <w:ins w:id="4" w:author="Kelechi A" w:date="2025-08-13T09:46:00Z" w16du:dateUtc="2025-08-13T13:46:00Z">
      <w:r w:rsidR="00EE0272">
        <w:instrText>HYPERLINK "C:\\Users\\kayka\\AppData\\Roaming\\Microsoft\\Word\\linkedin.com\\in\\kelechi-ariwodo-735545114"</w:instrText>
      </w:r>
    </w:ins>
    <w:del w:id="5" w:author="Kelechi A" w:date="2025-08-13T09:46:00Z" w16du:dateUtc="2025-08-13T13:46:00Z">
      <w:r w:rsidR="00543C1E" w:rsidDel="00EE0272">
        <w:delInstrText>HYPERLINK "linkedin.com/in/kelechi-ariwodo-735545114"</w:delInstrText>
      </w:r>
    </w:del>
    <w:ins w:id="6" w:author="Kelechi A" w:date="2025-08-13T09:46:00Z" w16du:dateUtc="2025-08-13T13:46:00Z"/>
    <w:r w:rsidR="00543C1E">
      <w:fldChar w:fldCharType="separate"/>
    </w:r>
    <w:r w:rsidR="00543C1E" w:rsidRPr="00543C1E">
      <w:rPr>
        <w:rStyle w:val="Hyperlink"/>
        <w:rFonts w:ascii="Garamond" w:hAnsi="Garamond" w:cs="Arabic Typesetting"/>
        <w:sz w:val="22"/>
        <w:szCs w:val="22"/>
      </w:rPr>
      <w:t>LinkedIn</w:t>
    </w:r>
    <w:r w:rsidR="00543C1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B306F" w14:textId="024CE965" w:rsidR="006F0990" w:rsidRPr="006F0990" w:rsidRDefault="006F0990" w:rsidP="006F0990">
    <w:pPr>
      <w:pStyle w:val="Heading1"/>
      <w:tabs>
        <w:tab w:val="left" w:pos="1290"/>
        <w:tab w:val="center" w:pos="4680"/>
      </w:tabs>
      <w:spacing w:before="0" w:line="240" w:lineRule="auto"/>
      <w:rPr>
        <w:rFonts w:ascii="Arabic Typesetting" w:hAnsi="Arabic Typesetting" w:cs="Arabic Typesetting"/>
        <w:b/>
        <w:color w:val="FF3399"/>
        <w:sz w:val="36"/>
        <w:szCs w:val="36"/>
      </w:rPr>
    </w:pPr>
    <w:r>
      <w:rPr>
        <w:rFonts w:ascii="Garamond" w:hAnsi="Garamond" w:cs="Arabic Typesetting"/>
        <w:bCs/>
        <w:noProof/>
        <w:sz w:val="20"/>
        <w:szCs w:val="20"/>
      </w:rPr>
      <w:drawing>
        <wp:anchor distT="0" distB="0" distL="114300" distR="114300" simplePos="0" relativeHeight="251659264" behindDoc="0" locked="0" layoutInCell="1" allowOverlap="1" wp14:anchorId="49E63DC9" wp14:editId="7A330DBA">
          <wp:simplePos x="0" y="0"/>
          <wp:positionH relativeFrom="column">
            <wp:posOffset>6418580</wp:posOffset>
          </wp:positionH>
          <wp:positionV relativeFrom="paragraph">
            <wp:posOffset>-104775</wp:posOffset>
          </wp:positionV>
          <wp:extent cx="696595" cy="704850"/>
          <wp:effectExtent l="0" t="0" r="0" b="0"/>
          <wp:wrapThrough wrapText="bothSides">
            <wp:wrapPolygon edited="0">
              <wp:start x="0" y="0"/>
              <wp:lineTo x="0" y="21016"/>
              <wp:lineTo x="21265" y="21016"/>
              <wp:lineTo x="21265" y="0"/>
              <wp:lineTo x="0" y="0"/>
            </wp:wrapPolygon>
          </wp:wrapThrough>
          <wp:docPr id="1056248845" name="Picture 1" descr="A qr code on a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458529" name="Picture 1" descr="A qr code on a square&#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696595" cy="704850"/>
                  </a:xfrm>
                  <a:prstGeom prst="rect">
                    <a:avLst/>
                  </a:prstGeom>
                </pic:spPr>
              </pic:pic>
            </a:graphicData>
          </a:graphic>
          <wp14:sizeRelH relativeFrom="margin">
            <wp14:pctWidth>0</wp14:pctWidth>
          </wp14:sizeRelH>
        </wp:anchor>
      </w:drawing>
    </w:r>
    <w:r>
      <w:rPr>
        <w:rFonts w:ascii="Garamond" w:hAnsi="Garamond" w:cs="Arabic Typesetting"/>
        <w:bCs/>
        <w:noProof/>
        <w:sz w:val="20"/>
        <w:szCs w:val="20"/>
      </w:rPr>
      <w:drawing>
        <wp:anchor distT="0" distB="0" distL="114300" distR="114300" simplePos="0" relativeHeight="251660288" behindDoc="1" locked="0" layoutInCell="1" allowOverlap="1" wp14:anchorId="609F0D1D" wp14:editId="5A07F339">
          <wp:simplePos x="0" y="0"/>
          <wp:positionH relativeFrom="column">
            <wp:posOffset>5619750</wp:posOffset>
          </wp:positionH>
          <wp:positionV relativeFrom="paragraph">
            <wp:posOffset>-104775</wp:posOffset>
          </wp:positionV>
          <wp:extent cx="704850" cy="704850"/>
          <wp:effectExtent l="0" t="0" r="0" b="0"/>
          <wp:wrapThrough wrapText="bothSides">
            <wp:wrapPolygon edited="0">
              <wp:start x="0" y="0"/>
              <wp:lineTo x="0" y="21016"/>
              <wp:lineTo x="21016" y="21016"/>
              <wp:lineTo x="21016" y="0"/>
              <wp:lineTo x="0" y="0"/>
            </wp:wrapPolygon>
          </wp:wrapThrough>
          <wp:docPr id="1799068081" name="Picture 2" descr="A qr code on a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423933" name="Picture 2" descr="A qr code on a square&#10;&#10;AI-generated content may be incorrect."/>
                  <pic:cNvPicPr/>
                </pic:nvPicPr>
                <pic:blipFill>
                  <a:blip r:embed="rId2">
                    <a:extLst>
                      <a:ext uri="{28A0092B-C50C-407E-A947-70E740481C1C}">
                        <a14:useLocalDpi xmlns:a14="http://schemas.microsoft.com/office/drawing/2010/main" val="0"/>
                      </a:ext>
                    </a:extLst>
                  </a:blip>
                  <a:stretch>
                    <a:fillRect/>
                  </a:stretch>
                </pic:blipFill>
                <pic:spPr>
                  <a:xfrm>
                    <a:off x="0" y="0"/>
                    <a:ext cx="704850" cy="704850"/>
                  </a:xfrm>
                  <a:prstGeom prst="rect">
                    <a:avLst/>
                  </a:prstGeom>
                </pic:spPr>
              </pic:pic>
            </a:graphicData>
          </a:graphic>
          <wp14:sizeRelH relativeFrom="margin">
            <wp14:pctWidth>0</wp14:pctWidth>
          </wp14:sizeRelH>
          <wp14:sizeRelV relativeFrom="margin">
            <wp14:pctHeight>0</wp14:pctHeight>
          </wp14:sizeRelV>
        </wp:anchor>
      </w:drawing>
    </w:r>
    <w:r w:rsidRPr="00C51551">
      <w:rPr>
        <w:rFonts w:ascii="Garamond" w:hAnsi="Garamond" w:cs="Arabic Typesetting"/>
        <w:b/>
        <w:color w:val="auto"/>
      </w:rPr>
      <w:t xml:space="preserve">Kelechi Ariwodo, </w:t>
    </w:r>
    <w:r w:rsidR="00C1334B">
      <w:rPr>
        <w:rFonts w:ascii="Garamond" w:hAnsi="Garamond" w:cs="Arabic Typesetting"/>
        <w:b/>
        <w:color w:val="auto"/>
      </w:rPr>
      <w:t xml:space="preserve">AWS-CCP, </w:t>
    </w:r>
    <w:r w:rsidRPr="00C51551">
      <w:rPr>
        <w:rFonts w:ascii="Garamond" w:hAnsi="Garamond" w:cs="Arabic Typesetting"/>
        <w:b/>
        <w:color w:val="auto"/>
      </w:rPr>
      <w:t>ITS, SCRUM</w:t>
    </w:r>
    <w:r w:rsidRPr="00697AEE">
      <w:rPr>
        <w:rFonts w:ascii="Arabic Typesetting" w:hAnsi="Arabic Typesetting" w:cs="Arabic Typesetting" w:hint="cs"/>
        <w:color w:val="FF3399"/>
        <w:sz w:val="36"/>
        <w:szCs w:val="36"/>
      </w:rPr>
      <w:br/>
    </w:r>
    <w:r w:rsidRPr="00C51551">
      <w:rPr>
        <w:rFonts w:ascii="Garamond" w:hAnsi="Garamond" w:cs="Arabic Typesetting"/>
        <w:color w:val="FF3399"/>
        <w:sz w:val="22"/>
        <w:szCs w:val="22"/>
      </w:rPr>
      <w:t xml:space="preserve">470-772-3305 | </w:t>
    </w:r>
    <w:r w:rsidRPr="00543C1E">
      <w:rPr>
        <w:rFonts w:ascii="Segoe UI Emoji" w:hAnsi="Segoe UI Emoji" w:cs="Segoe UI Emoji"/>
        <w:color w:val="FF3399"/>
        <w:sz w:val="22"/>
        <w:szCs w:val="22"/>
      </w:rPr>
      <w:t>📍</w:t>
    </w:r>
    <w:r w:rsidRPr="00543C1E">
      <w:rPr>
        <w:rFonts w:ascii="Garamond" w:hAnsi="Garamond" w:cs="Arabic Typesetting"/>
        <w:color w:val="FF3399"/>
        <w:sz w:val="22"/>
        <w:szCs w:val="22"/>
      </w:rPr>
      <w:t xml:space="preserve"> Atlanta, GA | </w:t>
    </w:r>
    <w:r w:rsidRPr="00543C1E">
      <w:rPr>
        <w:rFonts w:ascii="Segoe UI Emoji" w:hAnsi="Segoe UI Emoji" w:cs="Segoe UI Emoji"/>
        <w:color w:val="FF3399"/>
        <w:sz w:val="22"/>
        <w:szCs w:val="22"/>
      </w:rPr>
      <w:t>🌐</w:t>
    </w:r>
    <w:r w:rsidRPr="00543C1E">
      <w:rPr>
        <w:rFonts w:ascii="Garamond" w:hAnsi="Garamond" w:cs="Arabic Typesetting"/>
        <w:color w:val="FF3399"/>
        <w:sz w:val="22"/>
        <w:szCs w:val="22"/>
      </w:rPr>
      <w:t xml:space="preserve"> </w:t>
    </w:r>
    <w:r>
      <w:fldChar w:fldCharType="begin"/>
    </w:r>
    <w:ins w:id="7" w:author="Kelechi A" w:date="2025-08-13T09:46:00Z" w16du:dateUtc="2025-08-13T13:46:00Z">
      <w:r w:rsidR="00EE0272">
        <w:instrText>HYPERLINK "C:\\Users\\kayka\\AppData\\Roaming\\Microsoft\\Word\\itskelechi.neocities.org"</w:instrText>
      </w:r>
    </w:ins>
    <w:del w:id="8" w:author="Kelechi A" w:date="2025-08-13T09:46:00Z" w16du:dateUtc="2025-08-13T13:46:00Z">
      <w:r w:rsidDel="00EE0272">
        <w:delInstrText>HYPERLINK "itskelechi.neocities.org"</w:delInstrText>
      </w:r>
    </w:del>
    <w:ins w:id="9" w:author="Kelechi A" w:date="2025-08-13T09:46:00Z" w16du:dateUtc="2025-08-13T13:46:00Z"/>
    <w:r>
      <w:fldChar w:fldCharType="separate"/>
    </w:r>
    <w:r>
      <w:rPr>
        <w:rStyle w:val="Hyperlink"/>
        <w:rFonts w:ascii="Garamond" w:hAnsi="Garamond" w:cs="Arabic Typesetting"/>
        <w:sz w:val="22"/>
        <w:szCs w:val="22"/>
      </w:rPr>
      <w:t>Portfolio</w:t>
    </w:r>
    <w:r>
      <w:fldChar w:fldCharType="end"/>
    </w:r>
    <w:r>
      <w:rPr>
        <w:rFonts w:ascii="Garamond" w:hAnsi="Garamond" w:cs="Arabic Typesetting"/>
        <w:color w:val="FF3399"/>
        <w:sz w:val="22"/>
        <w:szCs w:val="22"/>
      </w:rPr>
      <w:t xml:space="preserve"> |</w:t>
    </w:r>
    <w:r w:rsidRPr="00543C1E">
      <w:rPr>
        <w:rFonts w:ascii="Segoe UI Emoji" w:hAnsi="Segoe UI Emoji" w:cs="Segoe UI Emoji"/>
        <w:color w:val="FF3399"/>
        <w:sz w:val="22"/>
        <w:szCs w:val="22"/>
      </w:rPr>
      <w:t>📧</w:t>
    </w:r>
    <w:r w:rsidRPr="00543C1E">
      <w:rPr>
        <w:rFonts w:ascii="Garamond" w:hAnsi="Garamond" w:cs="Arabic Typesetting"/>
        <w:color w:val="FF3399"/>
        <w:sz w:val="22"/>
        <w:szCs w:val="22"/>
      </w:rPr>
      <w:t xml:space="preserve"> </w:t>
    </w:r>
    <w:hyperlink r:id="rId3" w:history="1">
      <w:r w:rsidRPr="00543C1E">
        <w:rPr>
          <w:rStyle w:val="Hyperlink"/>
          <w:rFonts w:ascii="Garamond" w:hAnsi="Garamond" w:cs="Arabic Typesetting"/>
          <w:sz w:val="22"/>
          <w:szCs w:val="22"/>
        </w:rPr>
        <w:t>Email</w:t>
      </w:r>
    </w:hyperlink>
    <w:r w:rsidRPr="00543C1E">
      <w:rPr>
        <w:rFonts w:ascii="Garamond" w:hAnsi="Garamond" w:cs="Arabic Typesetting"/>
        <w:color w:val="FF3399"/>
        <w:sz w:val="22"/>
        <w:szCs w:val="22"/>
      </w:rPr>
      <w:t xml:space="preserve">| </w:t>
    </w:r>
    <w:r w:rsidRPr="00543C1E">
      <w:rPr>
        <w:rFonts w:ascii="Segoe UI Emoji" w:hAnsi="Segoe UI Emoji" w:cs="Segoe UI Emoji"/>
        <w:color w:val="FF3399"/>
        <w:sz w:val="22"/>
        <w:szCs w:val="22"/>
      </w:rPr>
      <w:t>🔗</w:t>
    </w:r>
    <w:r w:rsidRPr="00543C1E">
      <w:rPr>
        <w:rFonts w:ascii="Garamond" w:hAnsi="Garamond" w:cs="Arabic Typesetting"/>
        <w:color w:val="FF3399"/>
        <w:sz w:val="22"/>
        <w:szCs w:val="22"/>
      </w:rPr>
      <w:t xml:space="preserve"> </w:t>
    </w:r>
    <w:r>
      <w:fldChar w:fldCharType="begin"/>
    </w:r>
    <w:ins w:id="10" w:author="Kelechi A" w:date="2025-08-13T09:46:00Z" w16du:dateUtc="2025-08-13T13:46:00Z">
      <w:r w:rsidR="00EE0272">
        <w:instrText>HYPERLINK "C:\\Users\\kayka\\AppData\\Roaming\\Microsoft\\Word\\linkedin.com\\in\\kelechi-ariwodo-735545114"</w:instrText>
      </w:r>
    </w:ins>
    <w:del w:id="11" w:author="Kelechi A" w:date="2025-08-13T09:46:00Z" w16du:dateUtc="2025-08-13T13:46:00Z">
      <w:r w:rsidDel="00EE0272">
        <w:delInstrText>HYPERLINK "linkedin.com/in/kelechi-ariwodo-735545114"</w:delInstrText>
      </w:r>
    </w:del>
    <w:ins w:id="12" w:author="Kelechi A" w:date="2025-08-13T09:46:00Z" w16du:dateUtc="2025-08-13T13:46:00Z"/>
    <w:r>
      <w:fldChar w:fldCharType="separate"/>
    </w:r>
    <w:r w:rsidRPr="00543C1E">
      <w:rPr>
        <w:rStyle w:val="Hyperlink"/>
        <w:rFonts w:ascii="Garamond" w:hAnsi="Garamond" w:cs="Arabic Typesetting"/>
        <w:sz w:val="22"/>
        <w:szCs w:val="22"/>
      </w:rPr>
      <w:t>LinkedIn</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FFFFFFFF"/>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 w15:restartNumberingAfterBreak="0">
    <w:nsid w:val="0EB557C6"/>
    <w:multiLevelType w:val="multilevel"/>
    <w:tmpl w:val="355A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B76AA7"/>
    <w:multiLevelType w:val="hybridMultilevel"/>
    <w:tmpl w:val="A914EC06"/>
    <w:lvl w:ilvl="0" w:tplc="568250F0">
      <w:numFmt w:val="bullet"/>
      <w:lvlText w:val="•"/>
      <w:lvlJc w:val="left"/>
      <w:pPr>
        <w:ind w:left="720" w:hanging="360"/>
      </w:pPr>
      <w:rPr>
        <w:rFonts w:ascii="Cambria" w:eastAsiaTheme="minorHAnsi" w:hAnsi="Cambria" w:cs="Arabic Typesetting"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4B73E00"/>
    <w:multiLevelType w:val="multilevel"/>
    <w:tmpl w:val="67D4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E15F2"/>
    <w:multiLevelType w:val="hybridMultilevel"/>
    <w:tmpl w:val="1B48DF4C"/>
    <w:lvl w:ilvl="0" w:tplc="1B48E6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A468A4"/>
    <w:multiLevelType w:val="hybridMultilevel"/>
    <w:tmpl w:val="2DFC99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7C48BB"/>
    <w:multiLevelType w:val="hybridMultilevel"/>
    <w:tmpl w:val="F872F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DD11EE"/>
    <w:multiLevelType w:val="multilevel"/>
    <w:tmpl w:val="FAD2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235630"/>
    <w:multiLevelType w:val="multilevel"/>
    <w:tmpl w:val="4E0C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25453A"/>
    <w:multiLevelType w:val="hybridMultilevel"/>
    <w:tmpl w:val="167E2DA6"/>
    <w:lvl w:ilvl="0" w:tplc="3FA4E168">
      <w:numFmt w:val="bullet"/>
      <w:lvlText w:val=""/>
      <w:lvlJc w:val="left"/>
      <w:pPr>
        <w:ind w:left="720" w:hanging="360"/>
      </w:pPr>
      <w:rPr>
        <w:rFonts w:ascii="Garamond" w:eastAsiaTheme="majorEastAsia" w:hAnsi="Garamond" w:cs="Arabic Typesett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804E4D"/>
    <w:multiLevelType w:val="hybridMultilevel"/>
    <w:tmpl w:val="618CC330"/>
    <w:lvl w:ilvl="0" w:tplc="F788C1E0">
      <w:numFmt w:val="bullet"/>
      <w:lvlText w:val=""/>
      <w:lvlJc w:val="left"/>
      <w:pPr>
        <w:ind w:left="720" w:hanging="360"/>
      </w:pPr>
      <w:rPr>
        <w:rFonts w:ascii="Garamond" w:eastAsiaTheme="majorEastAsia" w:hAnsi="Garamond" w:cs="Arabic Typesett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721A28"/>
    <w:multiLevelType w:val="multilevel"/>
    <w:tmpl w:val="3FB6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477CE5"/>
    <w:multiLevelType w:val="hybridMultilevel"/>
    <w:tmpl w:val="48EE6618"/>
    <w:lvl w:ilvl="0" w:tplc="1B48E6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7618B8"/>
    <w:multiLevelType w:val="hybridMultilevel"/>
    <w:tmpl w:val="5AF27798"/>
    <w:lvl w:ilvl="0" w:tplc="568250F0">
      <w:numFmt w:val="bullet"/>
      <w:lvlText w:val="•"/>
      <w:lvlJc w:val="left"/>
      <w:pPr>
        <w:ind w:left="720" w:hanging="360"/>
      </w:pPr>
      <w:rPr>
        <w:rFonts w:ascii="Cambria" w:eastAsiaTheme="minorHAnsi" w:hAnsi="Cambria" w:cs="Arabic Typesett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AE631E"/>
    <w:multiLevelType w:val="hybridMultilevel"/>
    <w:tmpl w:val="97283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753F5D"/>
    <w:multiLevelType w:val="hybridMultilevel"/>
    <w:tmpl w:val="49187DF8"/>
    <w:lvl w:ilvl="0" w:tplc="1B48E6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FF6249"/>
    <w:multiLevelType w:val="hybridMultilevel"/>
    <w:tmpl w:val="997A71CC"/>
    <w:lvl w:ilvl="0" w:tplc="1B48E6F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641CD6"/>
    <w:multiLevelType w:val="hybridMultilevel"/>
    <w:tmpl w:val="05D06030"/>
    <w:lvl w:ilvl="0" w:tplc="568250F0">
      <w:numFmt w:val="bullet"/>
      <w:lvlText w:val="•"/>
      <w:lvlJc w:val="left"/>
      <w:pPr>
        <w:ind w:left="720" w:hanging="360"/>
      </w:pPr>
      <w:rPr>
        <w:rFonts w:ascii="Cambria" w:eastAsiaTheme="minorHAnsi" w:hAnsi="Cambria" w:cs="Arabic Typesett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153092"/>
    <w:multiLevelType w:val="hybridMultilevel"/>
    <w:tmpl w:val="58400202"/>
    <w:lvl w:ilvl="0" w:tplc="6A607762">
      <w:numFmt w:val="bullet"/>
      <w:lvlText w:val=""/>
      <w:lvlJc w:val="left"/>
      <w:pPr>
        <w:ind w:left="720" w:hanging="360"/>
      </w:pPr>
      <w:rPr>
        <w:rFonts w:ascii="Garamond" w:eastAsiaTheme="majorEastAsia" w:hAnsi="Garamond" w:cs="Arabic Typesett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435251"/>
    <w:multiLevelType w:val="multilevel"/>
    <w:tmpl w:val="45A0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DA6D89"/>
    <w:multiLevelType w:val="multilevel"/>
    <w:tmpl w:val="CED8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D50831"/>
    <w:multiLevelType w:val="hybridMultilevel"/>
    <w:tmpl w:val="02E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8D6A91"/>
    <w:multiLevelType w:val="hybridMultilevel"/>
    <w:tmpl w:val="ABAA4624"/>
    <w:lvl w:ilvl="0" w:tplc="1B9A694A">
      <w:numFmt w:val="bullet"/>
      <w:lvlText w:val=""/>
      <w:lvlJc w:val="left"/>
      <w:pPr>
        <w:ind w:left="720" w:hanging="360"/>
      </w:pPr>
      <w:rPr>
        <w:rFonts w:ascii="Garamond" w:eastAsiaTheme="majorEastAsia" w:hAnsi="Garamond" w:cs="Arabic Typesett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D411B8"/>
    <w:multiLevelType w:val="multilevel"/>
    <w:tmpl w:val="EB40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CF314D"/>
    <w:multiLevelType w:val="hybridMultilevel"/>
    <w:tmpl w:val="433E18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E736081"/>
    <w:multiLevelType w:val="hybridMultilevel"/>
    <w:tmpl w:val="F6908200"/>
    <w:lvl w:ilvl="0" w:tplc="1B48E6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6737230">
    <w:abstractNumId w:val="3"/>
  </w:num>
  <w:num w:numId="2" w16cid:durableId="1457797535">
    <w:abstractNumId w:val="8"/>
  </w:num>
  <w:num w:numId="3" w16cid:durableId="453910564">
    <w:abstractNumId w:val="19"/>
  </w:num>
  <w:num w:numId="4" w16cid:durableId="756244833">
    <w:abstractNumId w:val="21"/>
  </w:num>
  <w:num w:numId="5" w16cid:durableId="332028926">
    <w:abstractNumId w:val="0"/>
  </w:num>
  <w:num w:numId="6" w16cid:durableId="418907494">
    <w:abstractNumId w:val="6"/>
  </w:num>
  <w:num w:numId="7" w16cid:durableId="104733881">
    <w:abstractNumId w:val="13"/>
  </w:num>
  <w:num w:numId="8" w16cid:durableId="524631809">
    <w:abstractNumId w:val="17"/>
  </w:num>
  <w:num w:numId="9" w16cid:durableId="1171020607">
    <w:abstractNumId w:val="5"/>
  </w:num>
  <w:num w:numId="10" w16cid:durableId="537819474">
    <w:abstractNumId w:val="2"/>
  </w:num>
  <w:num w:numId="11" w16cid:durableId="1476027890">
    <w:abstractNumId w:val="1"/>
  </w:num>
  <w:num w:numId="12" w16cid:durableId="1965651365">
    <w:abstractNumId w:val="24"/>
  </w:num>
  <w:num w:numId="13" w16cid:durableId="2081757083">
    <w:abstractNumId w:val="14"/>
  </w:num>
  <w:num w:numId="14" w16cid:durableId="1291206923">
    <w:abstractNumId w:val="7"/>
  </w:num>
  <w:num w:numId="15" w16cid:durableId="1312826990">
    <w:abstractNumId w:val="20"/>
  </w:num>
  <w:num w:numId="16" w16cid:durableId="1642688149">
    <w:abstractNumId w:val="23"/>
  </w:num>
  <w:num w:numId="17" w16cid:durableId="853496180">
    <w:abstractNumId w:val="11"/>
  </w:num>
  <w:num w:numId="18" w16cid:durableId="454520457">
    <w:abstractNumId w:val="15"/>
  </w:num>
  <w:num w:numId="19" w16cid:durableId="275408862">
    <w:abstractNumId w:val="10"/>
  </w:num>
  <w:num w:numId="20" w16cid:durableId="1063026417">
    <w:abstractNumId w:val="12"/>
  </w:num>
  <w:num w:numId="21" w16cid:durableId="1124693070">
    <w:abstractNumId w:val="18"/>
  </w:num>
  <w:num w:numId="22" w16cid:durableId="415833806">
    <w:abstractNumId w:val="25"/>
  </w:num>
  <w:num w:numId="23" w16cid:durableId="880550977">
    <w:abstractNumId w:val="22"/>
  </w:num>
  <w:num w:numId="24" w16cid:durableId="1893425209">
    <w:abstractNumId w:val="4"/>
  </w:num>
  <w:num w:numId="25" w16cid:durableId="2001300070">
    <w:abstractNumId w:val="9"/>
  </w:num>
  <w:num w:numId="26" w16cid:durableId="2011179819">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elechi A">
    <w15:presenceInfo w15:providerId="None" w15:userId="Kelechi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2E9"/>
    <w:rsid w:val="00016517"/>
    <w:rsid w:val="000564CD"/>
    <w:rsid w:val="000577B4"/>
    <w:rsid w:val="00062D51"/>
    <w:rsid w:val="00063AD8"/>
    <w:rsid w:val="000676ED"/>
    <w:rsid w:val="00074C6B"/>
    <w:rsid w:val="000A0AC1"/>
    <w:rsid w:val="000D01B4"/>
    <w:rsid w:val="000D3B08"/>
    <w:rsid w:val="000F63DB"/>
    <w:rsid w:val="00134A91"/>
    <w:rsid w:val="00157EC7"/>
    <w:rsid w:val="00160C28"/>
    <w:rsid w:val="001B0953"/>
    <w:rsid w:val="001C599F"/>
    <w:rsid w:val="001E0BD8"/>
    <w:rsid w:val="001F21AC"/>
    <w:rsid w:val="00200ABF"/>
    <w:rsid w:val="0021441A"/>
    <w:rsid w:val="00220326"/>
    <w:rsid w:val="00270EED"/>
    <w:rsid w:val="0027479B"/>
    <w:rsid w:val="00292B3E"/>
    <w:rsid w:val="002B2DE9"/>
    <w:rsid w:val="00304B53"/>
    <w:rsid w:val="0033062E"/>
    <w:rsid w:val="00337805"/>
    <w:rsid w:val="00357B65"/>
    <w:rsid w:val="00362BA7"/>
    <w:rsid w:val="003A5026"/>
    <w:rsid w:val="00401865"/>
    <w:rsid w:val="00404ECE"/>
    <w:rsid w:val="0041089C"/>
    <w:rsid w:val="0046751C"/>
    <w:rsid w:val="004A7CC6"/>
    <w:rsid w:val="004B5AF8"/>
    <w:rsid w:val="004B5DE9"/>
    <w:rsid w:val="004E1013"/>
    <w:rsid w:val="004E1167"/>
    <w:rsid w:val="005155D3"/>
    <w:rsid w:val="005212E2"/>
    <w:rsid w:val="00543C1E"/>
    <w:rsid w:val="005554C4"/>
    <w:rsid w:val="0057614C"/>
    <w:rsid w:val="005A4D79"/>
    <w:rsid w:val="005B54FA"/>
    <w:rsid w:val="005C6B76"/>
    <w:rsid w:val="005F37DE"/>
    <w:rsid w:val="00631100"/>
    <w:rsid w:val="00632158"/>
    <w:rsid w:val="006562C9"/>
    <w:rsid w:val="00672370"/>
    <w:rsid w:val="0067428E"/>
    <w:rsid w:val="006832AE"/>
    <w:rsid w:val="00693902"/>
    <w:rsid w:val="0069742C"/>
    <w:rsid w:val="00697AEE"/>
    <w:rsid w:val="006B42D0"/>
    <w:rsid w:val="006F0990"/>
    <w:rsid w:val="006F23E0"/>
    <w:rsid w:val="007371C8"/>
    <w:rsid w:val="00757156"/>
    <w:rsid w:val="00792314"/>
    <w:rsid w:val="007B2AFC"/>
    <w:rsid w:val="007B6169"/>
    <w:rsid w:val="007D5932"/>
    <w:rsid w:val="00834ADE"/>
    <w:rsid w:val="00851EA6"/>
    <w:rsid w:val="00872340"/>
    <w:rsid w:val="008A3568"/>
    <w:rsid w:val="00911A46"/>
    <w:rsid w:val="00913A9E"/>
    <w:rsid w:val="00927B05"/>
    <w:rsid w:val="009721C1"/>
    <w:rsid w:val="00997983"/>
    <w:rsid w:val="009B65E8"/>
    <w:rsid w:val="009C6BCA"/>
    <w:rsid w:val="009D2906"/>
    <w:rsid w:val="009E1135"/>
    <w:rsid w:val="009E35E6"/>
    <w:rsid w:val="009F0C6B"/>
    <w:rsid w:val="009F4259"/>
    <w:rsid w:val="009F7361"/>
    <w:rsid w:val="00A053B1"/>
    <w:rsid w:val="00A23C3B"/>
    <w:rsid w:val="00A2678E"/>
    <w:rsid w:val="00A35D27"/>
    <w:rsid w:val="00A942B7"/>
    <w:rsid w:val="00AC5848"/>
    <w:rsid w:val="00AD78A8"/>
    <w:rsid w:val="00AE5BE6"/>
    <w:rsid w:val="00AE659C"/>
    <w:rsid w:val="00B11CFF"/>
    <w:rsid w:val="00B27350"/>
    <w:rsid w:val="00B358A3"/>
    <w:rsid w:val="00B43466"/>
    <w:rsid w:val="00B44405"/>
    <w:rsid w:val="00B85880"/>
    <w:rsid w:val="00B929B3"/>
    <w:rsid w:val="00B957FB"/>
    <w:rsid w:val="00BC367E"/>
    <w:rsid w:val="00BD59EB"/>
    <w:rsid w:val="00C1334B"/>
    <w:rsid w:val="00C20F5B"/>
    <w:rsid w:val="00C24D38"/>
    <w:rsid w:val="00C51551"/>
    <w:rsid w:val="00C6233F"/>
    <w:rsid w:val="00CA0403"/>
    <w:rsid w:val="00CA05A0"/>
    <w:rsid w:val="00CD1F3F"/>
    <w:rsid w:val="00CD6E76"/>
    <w:rsid w:val="00CF3C7B"/>
    <w:rsid w:val="00D30564"/>
    <w:rsid w:val="00D869BB"/>
    <w:rsid w:val="00D872E9"/>
    <w:rsid w:val="00D901F7"/>
    <w:rsid w:val="00DC1BFC"/>
    <w:rsid w:val="00E82619"/>
    <w:rsid w:val="00EA77C1"/>
    <w:rsid w:val="00EC1DA9"/>
    <w:rsid w:val="00EC3052"/>
    <w:rsid w:val="00EE0272"/>
    <w:rsid w:val="00EE31B4"/>
    <w:rsid w:val="00EE4ADB"/>
    <w:rsid w:val="00EF4F16"/>
    <w:rsid w:val="00F207B4"/>
    <w:rsid w:val="00F41738"/>
    <w:rsid w:val="00F44555"/>
    <w:rsid w:val="00F65C6C"/>
    <w:rsid w:val="00FC03A7"/>
    <w:rsid w:val="00FC4615"/>
    <w:rsid w:val="00FD53E8"/>
    <w:rsid w:val="00FF6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ADCFCF"/>
  <w15:docId w15:val="{85D4E561-6ED6-478A-96E4-A0616E5BD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CFF"/>
  </w:style>
  <w:style w:type="paragraph" w:styleId="Heading1">
    <w:name w:val="heading 1"/>
    <w:basedOn w:val="Normal"/>
    <w:next w:val="Normal"/>
    <w:link w:val="Heading1Char"/>
    <w:uiPriority w:val="9"/>
    <w:qFormat/>
    <w:rsid w:val="00EF4F1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B65E8"/>
    <w:pPr>
      <w:keepNext/>
      <w:keepLines/>
      <w:spacing w:before="40" w:after="0"/>
      <w:outlineLvl w:val="1"/>
    </w:pPr>
    <w:rPr>
      <w:rFonts w:eastAsiaTheme="majorEastAsia" w:cstheme="majorBidi"/>
      <w:b/>
      <w:sz w:val="28"/>
      <w:szCs w:val="28"/>
    </w:rPr>
  </w:style>
  <w:style w:type="paragraph" w:styleId="Heading3">
    <w:name w:val="heading 3"/>
    <w:basedOn w:val="Normal"/>
    <w:next w:val="Normal"/>
    <w:link w:val="Heading3Char"/>
    <w:uiPriority w:val="9"/>
    <w:semiHidden/>
    <w:unhideWhenUsed/>
    <w:qFormat/>
    <w:rsid w:val="005A4D7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B5AF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872E9"/>
    <w:rPr>
      <w:b/>
      <w:bCs/>
    </w:rPr>
  </w:style>
  <w:style w:type="paragraph" w:styleId="BalloonText">
    <w:name w:val="Balloon Text"/>
    <w:basedOn w:val="Normal"/>
    <w:link w:val="BalloonTextChar"/>
    <w:uiPriority w:val="99"/>
    <w:semiHidden/>
    <w:unhideWhenUsed/>
    <w:rsid w:val="00D87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2E9"/>
    <w:rPr>
      <w:rFonts w:ascii="Tahoma" w:hAnsi="Tahoma" w:cs="Tahoma"/>
      <w:sz w:val="16"/>
      <w:szCs w:val="16"/>
    </w:rPr>
  </w:style>
  <w:style w:type="paragraph" w:styleId="ListParagraph">
    <w:name w:val="List Paragraph"/>
    <w:basedOn w:val="Normal"/>
    <w:uiPriority w:val="34"/>
    <w:qFormat/>
    <w:rsid w:val="00A2678E"/>
    <w:pPr>
      <w:ind w:left="720"/>
      <w:contextualSpacing/>
    </w:pPr>
  </w:style>
  <w:style w:type="character" w:customStyle="1" w:styleId="Heading1Char">
    <w:name w:val="Heading 1 Char"/>
    <w:basedOn w:val="DefaultParagraphFont"/>
    <w:link w:val="Heading1"/>
    <w:uiPriority w:val="9"/>
    <w:rsid w:val="00EF4F1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B65E8"/>
    <w:rPr>
      <w:rFonts w:eastAsiaTheme="majorEastAsia" w:cstheme="majorBidi"/>
      <w:b/>
      <w:sz w:val="28"/>
      <w:szCs w:val="28"/>
    </w:rPr>
  </w:style>
  <w:style w:type="paragraph" w:styleId="Header">
    <w:name w:val="header"/>
    <w:basedOn w:val="Normal"/>
    <w:link w:val="HeaderChar"/>
    <w:uiPriority w:val="99"/>
    <w:unhideWhenUsed/>
    <w:rsid w:val="000676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6ED"/>
  </w:style>
  <w:style w:type="paragraph" w:styleId="Footer">
    <w:name w:val="footer"/>
    <w:basedOn w:val="Normal"/>
    <w:link w:val="FooterChar"/>
    <w:uiPriority w:val="99"/>
    <w:unhideWhenUsed/>
    <w:rsid w:val="00067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6ED"/>
  </w:style>
  <w:style w:type="character" w:styleId="Hyperlink">
    <w:name w:val="Hyperlink"/>
    <w:basedOn w:val="DefaultParagraphFont"/>
    <w:uiPriority w:val="99"/>
    <w:unhideWhenUsed/>
    <w:rsid w:val="009E35E6"/>
    <w:rPr>
      <w:color w:val="0000FF" w:themeColor="hyperlink"/>
      <w:u w:val="single"/>
    </w:rPr>
  </w:style>
  <w:style w:type="character" w:styleId="UnresolvedMention">
    <w:name w:val="Unresolved Mention"/>
    <w:basedOn w:val="DefaultParagraphFont"/>
    <w:uiPriority w:val="99"/>
    <w:semiHidden/>
    <w:unhideWhenUsed/>
    <w:rsid w:val="009E35E6"/>
    <w:rPr>
      <w:color w:val="605E5C"/>
      <w:shd w:val="clear" w:color="auto" w:fill="E1DFDD"/>
    </w:rPr>
  </w:style>
  <w:style w:type="character" w:customStyle="1" w:styleId="Heading3Char">
    <w:name w:val="Heading 3 Char"/>
    <w:basedOn w:val="DefaultParagraphFont"/>
    <w:link w:val="Heading3"/>
    <w:uiPriority w:val="9"/>
    <w:semiHidden/>
    <w:rsid w:val="005A4D7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4B5AF8"/>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4B5AF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B5AF8"/>
    <w:rPr>
      <w:i/>
      <w:iCs/>
    </w:rPr>
  </w:style>
  <w:style w:type="paragraph" w:styleId="Revision">
    <w:name w:val="Revision"/>
    <w:hidden/>
    <w:uiPriority w:val="99"/>
    <w:semiHidden/>
    <w:rsid w:val="007B6169"/>
    <w:pPr>
      <w:spacing w:after="0" w:line="240" w:lineRule="auto"/>
    </w:pPr>
  </w:style>
  <w:style w:type="character" w:styleId="FollowedHyperlink">
    <w:name w:val="FollowedHyperlink"/>
    <w:basedOn w:val="DefaultParagraphFont"/>
    <w:uiPriority w:val="99"/>
    <w:semiHidden/>
    <w:unhideWhenUsed/>
    <w:rsid w:val="00B273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29811">
      <w:bodyDiv w:val="1"/>
      <w:marLeft w:val="0"/>
      <w:marRight w:val="0"/>
      <w:marTop w:val="0"/>
      <w:marBottom w:val="0"/>
      <w:divBdr>
        <w:top w:val="none" w:sz="0" w:space="0" w:color="auto"/>
        <w:left w:val="none" w:sz="0" w:space="0" w:color="auto"/>
        <w:bottom w:val="none" w:sz="0" w:space="0" w:color="auto"/>
        <w:right w:val="none" w:sz="0" w:space="0" w:color="auto"/>
      </w:divBdr>
    </w:div>
    <w:div w:id="52505971">
      <w:bodyDiv w:val="1"/>
      <w:marLeft w:val="0"/>
      <w:marRight w:val="0"/>
      <w:marTop w:val="0"/>
      <w:marBottom w:val="0"/>
      <w:divBdr>
        <w:top w:val="none" w:sz="0" w:space="0" w:color="auto"/>
        <w:left w:val="none" w:sz="0" w:space="0" w:color="auto"/>
        <w:bottom w:val="none" w:sz="0" w:space="0" w:color="auto"/>
        <w:right w:val="none" w:sz="0" w:space="0" w:color="auto"/>
      </w:divBdr>
    </w:div>
    <w:div w:id="159469985">
      <w:bodyDiv w:val="1"/>
      <w:marLeft w:val="0"/>
      <w:marRight w:val="0"/>
      <w:marTop w:val="0"/>
      <w:marBottom w:val="0"/>
      <w:divBdr>
        <w:top w:val="none" w:sz="0" w:space="0" w:color="auto"/>
        <w:left w:val="none" w:sz="0" w:space="0" w:color="auto"/>
        <w:bottom w:val="none" w:sz="0" w:space="0" w:color="auto"/>
        <w:right w:val="none" w:sz="0" w:space="0" w:color="auto"/>
      </w:divBdr>
    </w:div>
    <w:div w:id="195584869">
      <w:bodyDiv w:val="1"/>
      <w:marLeft w:val="0"/>
      <w:marRight w:val="0"/>
      <w:marTop w:val="0"/>
      <w:marBottom w:val="0"/>
      <w:divBdr>
        <w:top w:val="none" w:sz="0" w:space="0" w:color="auto"/>
        <w:left w:val="none" w:sz="0" w:space="0" w:color="auto"/>
        <w:bottom w:val="none" w:sz="0" w:space="0" w:color="auto"/>
        <w:right w:val="none" w:sz="0" w:space="0" w:color="auto"/>
      </w:divBdr>
    </w:div>
    <w:div w:id="241254410">
      <w:bodyDiv w:val="1"/>
      <w:marLeft w:val="0"/>
      <w:marRight w:val="0"/>
      <w:marTop w:val="0"/>
      <w:marBottom w:val="0"/>
      <w:divBdr>
        <w:top w:val="none" w:sz="0" w:space="0" w:color="auto"/>
        <w:left w:val="none" w:sz="0" w:space="0" w:color="auto"/>
        <w:bottom w:val="none" w:sz="0" w:space="0" w:color="auto"/>
        <w:right w:val="none" w:sz="0" w:space="0" w:color="auto"/>
      </w:divBdr>
    </w:div>
    <w:div w:id="247276690">
      <w:bodyDiv w:val="1"/>
      <w:marLeft w:val="0"/>
      <w:marRight w:val="0"/>
      <w:marTop w:val="0"/>
      <w:marBottom w:val="0"/>
      <w:divBdr>
        <w:top w:val="none" w:sz="0" w:space="0" w:color="auto"/>
        <w:left w:val="none" w:sz="0" w:space="0" w:color="auto"/>
        <w:bottom w:val="none" w:sz="0" w:space="0" w:color="auto"/>
        <w:right w:val="none" w:sz="0" w:space="0" w:color="auto"/>
      </w:divBdr>
    </w:div>
    <w:div w:id="254556285">
      <w:bodyDiv w:val="1"/>
      <w:marLeft w:val="0"/>
      <w:marRight w:val="0"/>
      <w:marTop w:val="0"/>
      <w:marBottom w:val="0"/>
      <w:divBdr>
        <w:top w:val="none" w:sz="0" w:space="0" w:color="auto"/>
        <w:left w:val="none" w:sz="0" w:space="0" w:color="auto"/>
        <w:bottom w:val="none" w:sz="0" w:space="0" w:color="auto"/>
        <w:right w:val="none" w:sz="0" w:space="0" w:color="auto"/>
      </w:divBdr>
      <w:divsChild>
        <w:div w:id="162287177">
          <w:marLeft w:val="0"/>
          <w:marRight w:val="0"/>
          <w:marTop w:val="0"/>
          <w:marBottom w:val="0"/>
          <w:divBdr>
            <w:top w:val="single" w:sz="2" w:space="0" w:color="E3E3E3"/>
            <w:left w:val="single" w:sz="2" w:space="0" w:color="E3E3E3"/>
            <w:bottom w:val="single" w:sz="2" w:space="0" w:color="E3E3E3"/>
            <w:right w:val="single" w:sz="2" w:space="0" w:color="E3E3E3"/>
          </w:divBdr>
          <w:divsChild>
            <w:div w:id="796488242">
              <w:marLeft w:val="0"/>
              <w:marRight w:val="0"/>
              <w:marTop w:val="100"/>
              <w:marBottom w:val="100"/>
              <w:divBdr>
                <w:top w:val="single" w:sz="2" w:space="0" w:color="E3E3E3"/>
                <w:left w:val="single" w:sz="2" w:space="0" w:color="E3E3E3"/>
                <w:bottom w:val="single" w:sz="2" w:space="0" w:color="E3E3E3"/>
                <w:right w:val="single" w:sz="2" w:space="0" w:color="E3E3E3"/>
              </w:divBdr>
              <w:divsChild>
                <w:div w:id="1798834611">
                  <w:marLeft w:val="0"/>
                  <w:marRight w:val="0"/>
                  <w:marTop w:val="0"/>
                  <w:marBottom w:val="0"/>
                  <w:divBdr>
                    <w:top w:val="single" w:sz="2" w:space="0" w:color="E3E3E3"/>
                    <w:left w:val="single" w:sz="2" w:space="0" w:color="E3E3E3"/>
                    <w:bottom w:val="single" w:sz="2" w:space="0" w:color="E3E3E3"/>
                    <w:right w:val="single" w:sz="2" w:space="0" w:color="E3E3E3"/>
                  </w:divBdr>
                  <w:divsChild>
                    <w:div w:id="1289706598">
                      <w:marLeft w:val="0"/>
                      <w:marRight w:val="0"/>
                      <w:marTop w:val="0"/>
                      <w:marBottom w:val="0"/>
                      <w:divBdr>
                        <w:top w:val="single" w:sz="2" w:space="0" w:color="E3E3E3"/>
                        <w:left w:val="single" w:sz="2" w:space="0" w:color="E3E3E3"/>
                        <w:bottom w:val="single" w:sz="2" w:space="0" w:color="E3E3E3"/>
                        <w:right w:val="single" w:sz="2" w:space="0" w:color="E3E3E3"/>
                      </w:divBdr>
                      <w:divsChild>
                        <w:div w:id="952901246">
                          <w:marLeft w:val="0"/>
                          <w:marRight w:val="0"/>
                          <w:marTop w:val="0"/>
                          <w:marBottom w:val="0"/>
                          <w:divBdr>
                            <w:top w:val="single" w:sz="2" w:space="0" w:color="E3E3E3"/>
                            <w:left w:val="single" w:sz="2" w:space="0" w:color="E3E3E3"/>
                            <w:bottom w:val="single" w:sz="2" w:space="0" w:color="E3E3E3"/>
                            <w:right w:val="single" w:sz="2" w:space="0" w:color="E3E3E3"/>
                          </w:divBdr>
                          <w:divsChild>
                            <w:div w:id="1674138414">
                              <w:marLeft w:val="0"/>
                              <w:marRight w:val="0"/>
                              <w:marTop w:val="0"/>
                              <w:marBottom w:val="0"/>
                              <w:divBdr>
                                <w:top w:val="single" w:sz="2" w:space="0" w:color="E3E3E3"/>
                                <w:left w:val="single" w:sz="2" w:space="0" w:color="E3E3E3"/>
                                <w:bottom w:val="single" w:sz="2" w:space="0" w:color="E3E3E3"/>
                                <w:right w:val="single" w:sz="2" w:space="0" w:color="E3E3E3"/>
                              </w:divBdr>
                              <w:divsChild>
                                <w:div w:id="1415399722">
                                  <w:marLeft w:val="0"/>
                                  <w:marRight w:val="0"/>
                                  <w:marTop w:val="0"/>
                                  <w:marBottom w:val="0"/>
                                  <w:divBdr>
                                    <w:top w:val="single" w:sz="2" w:space="0" w:color="E3E3E3"/>
                                    <w:left w:val="single" w:sz="2" w:space="0" w:color="E3E3E3"/>
                                    <w:bottom w:val="single" w:sz="2" w:space="0" w:color="E3E3E3"/>
                                    <w:right w:val="single" w:sz="2" w:space="0" w:color="E3E3E3"/>
                                  </w:divBdr>
                                  <w:divsChild>
                                    <w:div w:id="1504736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72128163">
      <w:bodyDiv w:val="1"/>
      <w:marLeft w:val="0"/>
      <w:marRight w:val="0"/>
      <w:marTop w:val="0"/>
      <w:marBottom w:val="0"/>
      <w:divBdr>
        <w:top w:val="none" w:sz="0" w:space="0" w:color="auto"/>
        <w:left w:val="none" w:sz="0" w:space="0" w:color="auto"/>
        <w:bottom w:val="none" w:sz="0" w:space="0" w:color="auto"/>
        <w:right w:val="none" w:sz="0" w:space="0" w:color="auto"/>
      </w:divBdr>
    </w:div>
    <w:div w:id="337732767">
      <w:bodyDiv w:val="1"/>
      <w:marLeft w:val="0"/>
      <w:marRight w:val="0"/>
      <w:marTop w:val="0"/>
      <w:marBottom w:val="0"/>
      <w:divBdr>
        <w:top w:val="none" w:sz="0" w:space="0" w:color="auto"/>
        <w:left w:val="none" w:sz="0" w:space="0" w:color="auto"/>
        <w:bottom w:val="none" w:sz="0" w:space="0" w:color="auto"/>
        <w:right w:val="none" w:sz="0" w:space="0" w:color="auto"/>
      </w:divBdr>
    </w:div>
    <w:div w:id="370228671">
      <w:bodyDiv w:val="1"/>
      <w:marLeft w:val="0"/>
      <w:marRight w:val="0"/>
      <w:marTop w:val="0"/>
      <w:marBottom w:val="0"/>
      <w:divBdr>
        <w:top w:val="none" w:sz="0" w:space="0" w:color="auto"/>
        <w:left w:val="none" w:sz="0" w:space="0" w:color="auto"/>
        <w:bottom w:val="none" w:sz="0" w:space="0" w:color="auto"/>
        <w:right w:val="none" w:sz="0" w:space="0" w:color="auto"/>
      </w:divBdr>
      <w:divsChild>
        <w:div w:id="635716623">
          <w:marLeft w:val="0"/>
          <w:marRight w:val="0"/>
          <w:marTop w:val="0"/>
          <w:marBottom w:val="0"/>
          <w:divBdr>
            <w:top w:val="none" w:sz="0" w:space="0" w:color="auto"/>
            <w:left w:val="none" w:sz="0" w:space="0" w:color="auto"/>
            <w:bottom w:val="none" w:sz="0" w:space="0" w:color="auto"/>
            <w:right w:val="none" w:sz="0" w:space="0" w:color="auto"/>
          </w:divBdr>
          <w:divsChild>
            <w:div w:id="120997655">
              <w:marLeft w:val="0"/>
              <w:marRight w:val="0"/>
              <w:marTop w:val="0"/>
              <w:marBottom w:val="0"/>
              <w:divBdr>
                <w:top w:val="none" w:sz="0" w:space="0" w:color="auto"/>
                <w:left w:val="none" w:sz="0" w:space="0" w:color="auto"/>
                <w:bottom w:val="none" w:sz="0" w:space="0" w:color="auto"/>
                <w:right w:val="none" w:sz="0" w:space="0" w:color="auto"/>
              </w:divBdr>
            </w:div>
            <w:div w:id="41433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44952">
      <w:bodyDiv w:val="1"/>
      <w:marLeft w:val="0"/>
      <w:marRight w:val="0"/>
      <w:marTop w:val="0"/>
      <w:marBottom w:val="0"/>
      <w:divBdr>
        <w:top w:val="none" w:sz="0" w:space="0" w:color="auto"/>
        <w:left w:val="none" w:sz="0" w:space="0" w:color="auto"/>
        <w:bottom w:val="none" w:sz="0" w:space="0" w:color="auto"/>
        <w:right w:val="none" w:sz="0" w:space="0" w:color="auto"/>
      </w:divBdr>
    </w:div>
    <w:div w:id="490561911">
      <w:bodyDiv w:val="1"/>
      <w:marLeft w:val="0"/>
      <w:marRight w:val="0"/>
      <w:marTop w:val="0"/>
      <w:marBottom w:val="0"/>
      <w:divBdr>
        <w:top w:val="none" w:sz="0" w:space="0" w:color="auto"/>
        <w:left w:val="none" w:sz="0" w:space="0" w:color="auto"/>
        <w:bottom w:val="none" w:sz="0" w:space="0" w:color="auto"/>
        <w:right w:val="none" w:sz="0" w:space="0" w:color="auto"/>
      </w:divBdr>
    </w:div>
    <w:div w:id="505632865">
      <w:bodyDiv w:val="1"/>
      <w:marLeft w:val="0"/>
      <w:marRight w:val="0"/>
      <w:marTop w:val="0"/>
      <w:marBottom w:val="0"/>
      <w:divBdr>
        <w:top w:val="none" w:sz="0" w:space="0" w:color="auto"/>
        <w:left w:val="none" w:sz="0" w:space="0" w:color="auto"/>
        <w:bottom w:val="none" w:sz="0" w:space="0" w:color="auto"/>
        <w:right w:val="none" w:sz="0" w:space="0" w:color="auto"/>
      </w:divBdr>
      <w:divsChild>
        <w:div w:id="798034889">
          <w:marLeft w:val="0"/>
          <w:marRight w:val="0"/>
          <w:marTop w:val="0"/>
          <w:marBottom w:val="0"/>
          <w:divBdr>
            <w:top w:val="none" w:sz="0" w:space="0" w:color="auto"/>
            <w:left w:val="none" w:sz="0" w:space="0" w:color="auto"/>
            <w:bottom w:val="none" w:sz="0" w:space="0" w:color="auto"/>
            <w:right w:val="none" w:sz="0" w:space="0" w:color="auto"/>
          </w:divBdr>
        </w:div>
      </w:divsChild>
    </w:div>
    <w:div w:id="510030738">
      <w:bodyDiv w:val="1"/>
      <w:marLeft w:val="0"/>
      <w:marRight w:val="0"/>
      <w:marTop w:val="0"/>
      <w:marBottom w:val="0"/>
      <w:divBdr>
        <w:top w:val="none" w:sz="0" w:space="0" w:color="auto"/>
        <w:left w:val="none" w:sz="0" w:space="0" w:color="auto"/>
        <w:bottom w:val="none" w:sz="0" w:space="0" w:color="auto"/>
        <w:right w:val="none" w:sz="0" w:space="0" w:color="auto"/>
      </w:divBdr>
    </w:div>
    <w:div w:id="566041103">
      <w:bodyDiv w:val="1"/>
      <w:marLeft w:val="0"/>
      <w:marRight w:val="0"/>
      <w:marTop w:val="0"/>
      <w:marBottom w:val="0"/>
      <w:divBdr>
        <w:top w:val="none" w:sz="0" w:space="0" w:color="auto"/>
        <w:left w:val="none" w:sz="0" w:space="0" w:color="auto"/>
        <w:bottom w:val="none" w:sz="0" w:space="0" w:color="auto"/>
        <w:right w:val="none" w:sz="0" w:space="0" w:color="auto"/>
      </w:divBdr>
    </w:div>
    <w:div w:id="573248426">
      <w:bodyDiv w:val="1"/>
      <w:marLeft w:val="0"/>
      <w:marRight w:val="0"/>
      <w:marTop w:val="0"/>
      <w:marBottom w:val="0"/>
      <w:divBdr>
        <w:top w:val="none" w:sz="0" w:space="0" w:color="auto"/>
        <w:left w:val="none" w:sz="0" w:space="0" w:color="auto"/>
        <w:bottom w:val="none" w:sz="0" w:space="0" w:color="auto"/>
        <w:right w:val="none" w:sz="0" w:space="0" w:color="auto"/>
      </w:divBdr>
      <w:divsChild>
        <w:div w:id="753402831">
          <w:marLeft w:val="0"/>
          <w:marRight w:val="0"/>
          <w:marTop w:val="0"/>
          <w:marBottom w:val="0"/>
          <w:divBdr>
            <w:top w:val="none" w:sz="0" w:space="0" w:color="auto"/>
            <w:left w:val="none" w:sz="0" w:space="0" w:color="auto"/>
            <w:bottom w:val="none" w:sz="0" w:space="0" w:color="auto"/>
            <w:right w:val="none" w:sz="0" w:space="0" w:color="auto"/>
          </w:divBdr>
          <w:divsChild>
            <w:div w:id="96029305">
              <w:marLeft w:val="0"/>
              <w:marRight w:val="0"/>
              <w:marTop w:val="0"/>
              <w:marBottom w:val="0"/>
              <w:divBdr>
                <w:top w:val="none" w:sz="0" w:space="0" w:color="auto"/>
                <w:left w:val="none" w:sz="0" w:space="0" w:color="auto"/>
                <w:bottom w:val="none" w:sz="0" w:space="0" w:color="auto"/>
                <w:right w:val="none" w:sz="0" w:space="0" w:color="auto"/>
              </w:divBdr>
              <w:divsChild>
                <w:div w:id="1876574256">
                  <w:marLeft w:val="0"/>
                  <w:marRight w:val="0"/>
                  <w:marTop w:val="0"/>
                  <w:marBottom w:val="0"/>
                  <w:divBdr>
                    <w:top w:val="none" w:sz="0" w:space="0" w:color="auto"/>
                    <w:left w:val="none" w:sz="0" w:space="0" w:color="auto"/>
                    <w:bottom w:val="none" w:sz="0" w:space="0" w:color="auto"/>
                    <w:right w:val="none" w:sz="0" w:space="0" w:color="auto"/>
                  </w:divBdr>
                  <w:divsChild>
                    <w:div w:id="789515775">
                      <w:marLeft w:val="0"/>
                      <w:marRight w:val="0"/>
                      <w:marTop w:val="0"/>
                      <w:marBottom w:val="0"/>
                      <w:divBdr>
                        <w:top w:val="none" w:sz="0" w:space="0" w:color="auto"/>
                        <w:left w:val="none" w:sz="0" w:space="0" w:color="auto"/>
                        <w:bottom w:val="none" w:sz="0" w:space="0" w:color="auto"/>
                        <w:right w:val="none" w:sz="0" w:space="0" w:color="auto"/>
                      </w:divBdr>
                      <w:divsChild>
                        <w:div w:id="1188955521">
                          <w:marLeft w:val="0"/>
                          <w:marRight w:val="0"/>
                          <w:marTop w:val="0"/>
                          <w:marBottom w:val="0"/>
                          <w:divBdr>
                            <w:top w:val="none" w:sz="0" w:space="0" w:color="auto"/>
                            <w:left w:val="none" w:sz="0" w:space="0" w:color="auto"/>
                            <w:bottom w:val="none" w:sz="0" w:space="0" w:color="auto"/>
                            <w:right w:val="none" w:sz="0" w:space="0" w:color="auto"/>
                          </w:divBdr>
                          <w:divsChild>
                            <w:div w:id="195555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776568">
      <w:bodyDiv w:val="1"/>
      <w:marLeft w:val="0"/>
      <w:marRight w:val="0"/>
      <w:marTop w:val="0"/>
      <w:marBottom w:val="0"/>
      <w:divBdr>
        <w:top w:val="none" w:sz="0" w:space="0" w:color="auto"/>
        <w:left w:val="none" w:sz="0" w:space="0" w:color="auto"/>
        <w:bottom w:val="none" w:sz="0" w:space="0" w:color="auto"/>
        <w:right w:val="none" w:sz="0" w:space="0" w:color="auto"/>
      </w:divBdr>
    </w:div>
    <w:div w:id="761417530">
      <w:bodyDiv w:val="1"/>
      <w:marLeft w:val="0"/>
      <w:marRight w:val="0"/>
      <w:marTop w:val="0"/>
      <w:marBottom w:val="0"/>
      <w:divBdr>
        <w:top w:val="none" w:sz="0" w:space="0" w:color="auto"/>
        <w:left w:val="none" w:sz="0" w:space="0" w:color="auto"/>
        <w:bottom w:val="none" w:sz="0" w:space="0" w:color="auto"/>
        <w:right w:val="none" w:sz="0" w:space="0" w:color="auto"/>
      </w:divBdr>
    </w:div>
    <w:div w:id="766661040">
      <w:bodyDiv w:val="1"/>
      <w:marLeft w:val="0"/>
      <w:marRight w:val="0"/>
      <w:marTop w:val="0"/>
      <w:marBottom w:val="0"/>
      <w:divBdr>
        <w:top w:val="none" w:sz="0" w:space="0" w:color="auto"/>
        <w:left w:val="none" w:sz="0" w:space="0" w:color="auto"/>
        <w:bottom w:val="none" w:sz="0" w:space="0" w:color="auto"/>
        <w:right w:val="none" w:sz="0" w:space="0" w:color="auto"/>
      </w:divBdr>
    </w:div>
    <w:div w:id="775711200">
      <w:bodyDiv w:val="1"/>
      <w:marLeft w:val="0"/>
      <w:marRight w:val="0"/>
      <w:marTop w:val="0"/>
      <w:marBottom w:val="0"/>
      <w:divBdr>
        <w:top w:val="none" w:sz="0" w:space="0" w:color="auto"/>
        <w:left w:val="none" w:sz="0" w:space="0" w:color="auto"/>
        <w:bottom w:val="none" w:sz="0" w:space="0" w:color="auto"/>
        <w:right w:val="none" w:sz="0" w:space="0" w:color="auto"/>
      </w:divBdr>
    </w:div>
    <w:div w:id="798382531">
      <w:bodyDiv w:val="1"/>
      <w:marLeft w:val="0"/>
      <w:marRight w:val="0"/>
      <w:marTop w:val="0"/>
      <w:marBottom w:val="0"/>
      <w:divBdr>
        <w:top w:val="none" w:sz="0" w:space="0" w:color="auto"/>
        <w:left w:val="none" w:sz="0" w:space="0" w:color="auto"/>
        <w:bottom w:val="none" w:sz="0" w:space="0" w:color="auto"/>
        <w:right w:val="none" w:sz="0" w:space="0" w:color="auto"/>
      </w:divBdr>
    </w:div>
    <w:div w:id="803733693">
      <w:bodyDiv w:val="1"/>
      <w:marLeft w:val="0"/>
      <w:marRight w:val="0"/>
      <w:marTop w:val="0"/>
      <w:marBottom w:val="0"/>
      <w:divBdr>
        <w:top w:val="none" w:sz="0" w:space="0" w:color="auto"/>
        <w:left w:val="none" w:sz="0" w:space="0" w:color="auto"/>
        <w:bottom w:val="none" w:sz="0" w:space="0" w:color="auto"/>
        <w:right w:val="none" w:sz="0" w:space="0" w:color="auto"/>
      </w:divBdr>
    </w:div>
    <w:div w:id="874737898">
      <w:bodyDiv w:val="1"/>
      <w:marLeft w:val="0"/>
      <w:marRight w:val="0"/>
      <w:marTop w:val="0"/>
      <w:marBottom w:val="0"/>
      <w:divBdr>
        <w:top w:val="none" w:sz="0" w:space="0" w:color="auto"/>
        <w:left w:val="none" w:sz="0" w:space="0" w:color="auto"/>
        <w:bottom w:val="none" w:sz="0" w:space="0" w:color="auto"/>
        <w:right w:val="none" w:sz="0" w:space="0" w:color="auto"/>
      </w:divBdr>
    </w:div>
    <w:div w:id="909458113">
      <w:bodyDiv w:val="1"/>
      <w:marLeft w:val="0"/>
      <w:marRight w:val="0"/>
      <w:marTop w:val="0"/>
      <w:marBottom w:val="0"/>
      <w:divBdr>
        <w:top w:val="none" w:sz="0" w:space="0" w:color="auto"/>
        <w:left w:val="none" w:sz="0" w:space="0" w:color="auto"/>
        <w:bottom w:val="none" w:sz="0" w:space="0" w:color="auto"/>
        <w:right w:val="none" w:sz="0" w:space="0" w:color="auto"/>
      </w:divBdr>
    </w:div>
    <w:div w:id="912550298">
      <w:bodyDiv w:val="1"/>
      <w:marLeft w:val="0"/>
      <w:marRight w:val="0"/>
      <w:marTop w:val="0"/>
      <w:marBottom w:val="0"/>
      <w:divBdr>
        <w:top w:val="none" w:sz="0" w:space="0" w:color="auto"/>
        <w:left w:val="none" w:sz="0" w:space="0" w:color="auto"/>
        <w:bottom w:val="none" w:sz="0" w:space="0" w:color="auto"/>
        <w:right w:val="none" w:sz="0" w:space="0" w:color="auto"/>
      </w:divBdr>
    </w:div>
    <w:div w:id="921598312">
      <w:bodyDiv w:val="1"/>
      <w:marLeft w:val="0"/>
      <w:marRight w:val="0"/>
      <w:marTop w:val="0"/>
      <w:marBottom w:val="0"/>
      <w:divBdr>
        <w:top w:val="none" w:sz="0" w:space="0" w:color="auto"/>
        <w:left w:val="none" w:sz="0" w:space="0" w:color="auto"/>
        <w:bottom w:val="none" w:sz="0" w:space="0" w:color="auto"/>
        <w:right w:val="none" w:sz="0" w:space="0" w:color="auto"/>
      </w:divBdr>
    </w:div>
    <w:div w:id="937953367">
      <w:bodyDiv w:val="1"/>
      <w:marLeft w:val="0"/>
      <w:marRight w:val="0"/>
      <w:marTop w:val="0"/>
      <w:marBottom w:val="0"/>
      <w:divBdr>
        <w:top w:val="none" w:sz="0" w:space="0" w:color="auto"/>
        <w:left w:val="none" w:sz="0" w:space="0" w:color="auto"/>
        <w:bottom w:val="none" w:sz="0" w:space="0" w:color="auto"/>
        <w:right w:val="none" w:sz="0" w:space="0" w:color="auto"/>
      </w:divBdr>
    </w:div>
    <w:div w:id="943271435">
      <w:bodyDiv w:val="1"/>
      <w:marLeft w:val="0"/>
      <w:marRight w:val="0"/>
      <w:marTop w:val="0"/>
      <w:marBottom w:val="0"/>
      <w:divBdr>
        <w:top w:val="none" w:sz="0" w:space="0" w:color="auto"/>
        <w:left w:val="none" w:sz="0" w:space="0" w:color="auto"/>
        <w:bottom w:val="none" w:sz="0" w:space="0" w:color="auto"/>
        <w:right w:val="none" w:sz="0" w:space="0" w:color="auto"/>
      </w:divBdr>
    </w:div>
    <w:div w:id="948971776">
      <w:bodyDiv w:val="1"/>
      <w:marLeft w:val="0"/>
      <w:marRight w:val="0"/>
      <w:marTop w:val="0"/>
      <w:marBottom w:val="0"/>
      <w:divBdr>
        <w:top w:val="none" w:sz="0" w:space="0" w:color="auto"/>
        <w:left w:val="none" w:sz="0" w:space="0" w:color="auto"/>
        <w:bottom w:val="none" w:sz="0" w:space="0" w:color="auto"/>
        <w:right w:val="none" w:sz="0" w:space="0" w:color="auto"/>
      </w:divBdr>
    </w:div>
    <w:div w:id="985359212">
      <w:bodyDiv w:val="1"/>
      <w:marLeft w:val="0"/>
      <w:marRight w:val="0"/>
      <w:marTop w:val="0"/>
      <w:marBottom w:val="0"/>
      <w:divBdr>
        <w:top w:val="none" w:sz="0" w:space="0" w:color="auto"/>
        <w:left w:val="none" w:sz="0" w:space="0" w:color="auto"/>
        <w:bottom w:val="none" w:sz="0" w:space="0" w:color="auto"/>
        <w:right w:val="none" w:sz="0" w:space="0" w:color="auto"/>
      </w:divBdr>
    </w:div>
    <w:div w:id="1015497300">
      <w:bodyDiv w:val="1"/>
      <w:marLeft w:val="0"/>
      <w:marRight w:val="0"/>
      <w:marTop w:val="0"/>
      <w:marBottom w:val="0"/>
      <w:divBdr>
        <w:top w:val="none" w:sz="0" w:space="0" w:color="auto"/>
        <w:left w:val="none" w:sz="0" w:space="0" w:color="auto"/>
        <w:bottom w:val="none" w:sz="0" w:space="0" w:color="auto"/>
        <w:right w:val="none" w:sz="0" w:space="0" w:color="auto"/>
      </w:divBdr>
    </w:div>
    <w:div w:id="1046443824">
      <w:bodyDiv w:val="1"/>
      <w:marLeft w:val="0"/>
      <w:marRight w:val="0"/>
      <w:marTop w:val="0"/>
      <w:marBottom w:val="0"/>
      <w:divBdr>
        <w:top w:val="none" w:sz="0" w:space="0" w:color="auto"/>
        <w:left w:val="none" w:sz="0" w:space="0" w:color="auto"/>
        <w:bottom w:val="none" w:sz="0" w:space="0" w:color="auto"/>
        <w:right w:val="none" w:sz="0" w:space="0" w:color="auto"/>
      </w:divBdr>
    </w:div>
    <w:div w:id="1080954038">
      <w:bodyDiv w:val="1"/>
      <w:marLeft w:val="0"/>
      <w:marRight w:val="0"/>
      <w:marTop w:val="0"/>
      <w:marBottom w:val="0"/>
      <w:divBdr>
        <w:top w:val="none" w:sz="0" w:space="0" w:color="auto"/>
        <w:left w:val="none" w:sz="0" w:space="0" w:color="auto"/>
        <w:bottom w:val="none" w:sz="0" w:space="0" w:color="auto"/>
        <w:right w:val="none" w:sz="0" w:space="0" w:color="auto"/>
      </w:divBdr>
    </w:div>
    <w:div w:id="1130707744">
      <w:bodyDiv w:val="1"/>
      <w:marLeft w:val="0"/>
      <w:marRight w:val="0"/>
      <w:marTop w:val="0"/>
      <w:marBottom w:val="0"/>
      <w:divBdr>
        <w:top w:val="none" w:sz="0" w:space="0" w:color="auto"/>
        <w:left w:val="none" w:sz="0" w:space="0" w:color="auto"/>
        <w:bottom w:val="none" w:sz="0" w:space="0" w:color="auto"/>
        <w:right w:val="none" w:sz="0" w:space="0" w:color="auto"/>
      </w:divBdr>
    </w:div>
    <w:div w:id="1161503311">
      <w:bodyDiv w:val="1"/>
      <w:marLeft w:val="0"/>
      <w:marRight w:val="0"/>
      <w:marTop w:val="0"/>
      <w:marBottom w:val="0"/>
      <w:divBdr>
        <w:top w:val="none" w:sz="0" w:space="0" w:color="auto"/>
        <w:left w:val="none" w:sz="0" w:space="0" w:color="auto"/>
        <w:bottom w:val="none" w:sz="0" w:space="0" w:color="auto"/>
        <w:right w:val="none" w:sz="0" w:space="0" w:color="auto"/>
      </w:divBdr>
    </w:div>
    <w:div w:id="1187865320">
      <w:bodyDiv w:val="1"/>
      <w:marLeft w:val="0"/>
      <w:marRight w:val="0"/>
      <w:marTop w:val="0"/>
      <w:marBottom w:val="0"/>
      <w:divBdr>
        <w:top w:val="none" w:sz="0" w:space="0" w:color="auto"/>
        <w:left w:val="none" w:sz="0" w:space="0" w:color="auto"/>
        <w:bottom w:val="none" w:sz="0" w:space="0" w:color="auto"/>
        <w:right w:val="none" w:sz="0" w:space="0" w:color="auto"/>
      </w:divBdr>
    </w:div>
    <w:div w:id="1197230171">
      <w:bodyDiv w:val="1"/>
      <w:marLeft w:val="0"/>
      <w:marRight w:val="0"/>
      <w:marTop w:val="0"/>
      <w:marBottom w:val="0"/>
      <w:divBdr>
        <w:top w:val="none" w:sz="0" w:space="0" w:color="auto"/>
        <w:left w:val="none" w:sz="0" w:space="0" w:color="auto"/>
        <w:bottom w:val="none" w:sz="0" w:space="0" w:color="auto"/>
        <w:right w:val="none" w:sz="0" w:space="0" w:color="auto"/>
      </w:divBdr>
    </w:div>
    <w:div w:id="1240824510">
      <w:bodyDiv w:val="1"/>
      <w:marLeft w:val="0"/>
      <w:marRight w:val="0"/>
      <w:marTop w:val="0"/>
      <w:marBottom w:val="0"/>
      <w:divBdr>
        <w:top w:val="none" w:sz="0" w:space="0" w:color="auto"/>
        <w:left w:val="none" w:sz="0" w:space="0" w:color="auto"/>
        <w:bottom w:val="none" w:sz="0" w:space="0" w:color="auto"/>
        <w:right w:val="none" w:sz="0" w:space="0" w:color="auto"/>
      </w:divBdr>
      <w:divsChild>
        <w:div w:id="311981076">
          <w:marLeft w:val="0"/>
          <w:marRight w:val="0"/>
          <w:marTop w:val="0"/>
          <w:marBottom w:val="0"/>
          <w:divBdr>
            <w:top w:val="none" w:sz="0" w:space="0" w:color="auto"/>
            <w:left w:val="none" w:sz="0" w:space="0" w:color="auto"/>
            <w:bottom w:val="none" w:sz="0" w:space="0" w:color="auto"/>
            <w:right w:val="none" w:sz="0" w:space="0" w:color="auto"/>
          </w:divBdr>
          <w:divsChild>
            <w:div w:id="1478230106">
              <w:marLeft w:val="0"/>
              <w:marRight w:val="0"/>
              <w:marTop w:val="0"/>
              <w:marBottom w:val="0"/>
              <w:divBdr>
                <w:top w:val="none" w:sz="0" w:space="0" w:color="auto"/>
                <w:left w:val="none" w:sz="0" w:space="0" w:color="auto"/>
                <w:bottom w:val="none" w:sz="0" w:space="0" w:color="auto"/>
                <w:right w:val="none" w:sz="0" w:space="0" w:color="auto"/>
              </w:divBdr>
              <w:divsChild>
                <w:div w:id="949823333">
                  <w:marLeft w:val="0"/>
                  <w:marRight w:val="0"/>
                  <w:marTop w:val="0"/>
                  <w:marBottom w:val="0"/>
                  <w:divBdr>
                    <w:top w:val="none" w:sz="0" w:space="0" w:color="auto"/>
                    <w:left w:val="none" w:sz="0" w:space="0" w:color="auto"/>
                    <w:bottom w:val="none" w:sz="0" w:space="0" w:color="auto"/>
                    <w:right w:val="none" w:sz="0" w:space="0" w:color="auto"/>
                  </w:divBdr>
                  <w:divsChild>
                    <w:div w:id="203957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04360">
          <w:marLeft w:val="0"/>
          <w:marRight w:val="0"/>
          <w:marTop w:val="0"/>
          <w:marBottom w:val="0"/>
          <w:divBdr>
            <w:top w:val="none" w:sz="0" w:space="0" w:color="auto"/>
            <w:left w:val="none" w:sz="0" w:space="0" w:color="auto"/>
            <w:bottom w:val="none" w:sz="0" w:space="0" w:color="auto"/>
            <w:right w:val="none" w:sz="0" w:space="0" w:color="auto"/>
          </w:divBdr>
          <w:divsChild>
            <w:div w:id="1605571893">
              <w:marLeft w:val="0"/>
              <w:marRight w:val="0"/>
              <w:marTop w:val="0"/>
              <w:marBottom w:val="0"/>
              <w:divBdr>
                <w:top w:val="none" w:sz="0" w:space="0" w:color="auto"/>
                <w:left w:val="none" w:sz="0" w:space="0" w:color="auto"/>
                <w:bottom w:val="none" w:sz="0" w:space="0" w:color="auto"/>
                <w:right w:val="none" w:sz="0" w:space="0" w:color="auto"/>
              </w:divBdr>
              <w:divsChild>
                <w:div w:id="1575974406">
                  <w:marLeft w:val="0"/>
                  <w:marRight w:val="0"/>
                  <w:marTop w:val="0"/>
                  <w:marBottom w:val="0"/>
                  <w:divBdr>
                    <w:top w:val="none" w:sz="0" w:space="0" w:color="auto"/>
                    <w:left w:val="none" w:sz="0" w:space="0" w:color="auto"/>
                    <w:bottom w:val="none" w:sz="0" w:space="0" w:color="auto"/>
                    <w:right w:val="none" w:sz="0" w:space="0" w:color="auto"/>
                  </w:divBdr>
                  <w:divsChild>
                    <w:div w:id="118983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55977">
      <w:bodyDiv w:val="1"/>
      <w:marLeft w:val="0"/>
      <w:marRight w:val="0"/>
      <w:marTop w:val="0"/>
      <w:marBottom w:val="0"/>
      <w:divBdr>
        <w:top w:val="none" w:sz="0" w:space="0" w:color="auto"/>
        <w:left w:val="none" w:sz="0" w:space="0" w:color="auto"/>
        <w:bottom w:val="none" w:sz="0" w:space="0" w:color="auto"/>
        <w:right w:val="none" w:sz="0" w:space="0" w:color="auto"/>
      </w:divBdr>
    </w:div>
    <w:div w:id="1296712915">
      <w:bodyDiv w:val="1"/>
      <w:marLeft w:val="0"/>
      <w:marRight w:val="0"/>
      <w:marTop w:val="0"/>
      <w:marBottom w:val="0"/>
      <w:divBdr>
        <w:top w:val="none" w:sz="0" w:space="0" w:color="auto"/>
        <w:left w:val="none" w:sz="0" w:space="0" w:color="auto"/>
        <w:bottom w:val="none" w:sz="0" w:space="0" w:color="auto"/>
        <w:right w:val="none" w:sz="0" w:space="0" w:color="auto"/>
      </w:divBdr>
    </w:div>
    <w:div w:id="1345285419">
      <w:bodyDiv w:val="1"/>
      <w:marLeft w:val="0"/>
      <w:marRight w:val="0"/>
      <w:marTop w:val="0"/>
      <w:marBottom w:val="0"/>
      <w:divBdr>
        <w:top w:val="none" w:sz="0" w:space="0" w:color="auto"/>
        <w:left w:val="none" w:sz="0" w:space="0" w:color="auto"/>
        <w:bottom w:val="none" w:sz="0" w:space="0" w:color="auto"/>
        <w:right w:val="none" w:sz="0" w:space="0" w:color="auto"/>
      </w:divBdr>
    </w:div>
    <w:div w:id="1355229040">
      <w:bodyDiv w:val="1"/>
      <w:marLeft w:val="0"/>
      <w:marRight w:val="0"/>
      <w:marTop w:val="0"/>
      <w:marBottom w:val="0"/>
      <w:divBdr>
        <w:top w:val="none" w:sz="0" w:space="0" w:color="auto"/>
        <w:left w:val="none" w:sz="0" w:space="0" w:color="auto"/>
        <w:bottom w:val="none" w:sz="0" w:space="0" w:color="auto"/>
        <w:right w:val="none" w:sz="0" w:space="0" w:color="auto"/>
      </w:divBdr>
      <w:divsChild>
        <w:div w:id="279338263">
          <w:marLeft w:val="0"/>
          <w:marRight w:val="0"/>
          <w:marTop w:val="0"/>
          <w:marBottom w:val="0"/>
          <w:divBdr>
            <w:top w:val="none" w:sz="0" w:space="0" w:color="auto"/>
            <w:left w:val="none" w:sz="0" w:space="0" w:color="auto"/>
            <w:bottom w:val="none" w:sz="0" w:space="0" w:color="auto"/>
            <w:right w:val="none" w:sz="0" w:space="0" w:color="auto"/>
          </w:divBdr>
          <w:divsChild>
            <w:div w:id="498077234">
              <w:marLeft w:val="0"/>
              <w:marRight w:val="0"/>
              <w:marTop w:val="0"/>
              <w:marBottom w:val="0"/>
              <w:divBdr>
                <w:top w:val="none" w:sz="0" w:space="0" w:color="auto"/>
                <w:left w:val="none" w:sz="0" w:space="0" w:color="auto"/>
                <w:bottom w:val="none" w:sz="0" w:space="0" w:color="auto"/>
                <w:right w:val="none" w:sz="0" w:space="0" w:color="auto"/>
              </w:divBdr>
              <w:divsChild>
                <w:div w:id="1626307396">
                  <w:marLeft w:val="0"/>
                  <w:marRight w:val="0"/>
                  <w:marTop w:val="0"/>
                  <w:marBottom w:val="0"/>
                  <w:divBdr>
                    <w:top w:val="none" w:sz="0" w:space="0" w:color="auto"/>
                    <w:left w:val="none" w:sz="0" w:space="0" w:color="auto"/>
                    <w:bottom w:val="none" w:sz="0" w:space="0" w:color="auto"/>
                    <w:right w:val="none" w:sz="0" w:space="0" w:color="auto"/>
                  </w:divBdr>
                  <w:divsChild>
                    <w:div w:id="2065132981">
                      <w:marLeft w:val="0"/>
                      <w:marRight w:val="0"/>
                      <w:marTop w:val="0"/>
                      <w:marBottom w:val="0"/>
                      <w:divBdr>
                        <w:top w:val="none" w:sz="0" w:space="0" w:color="auto"/>
                        <w:left w:val="none" w:sz="0" w:space="0" w:color="auto"/>
                        <w:bottom w:val="none" w:sz="0" w:space="0" w:color="auto"/>
                        <w:right w:val="none" w:sz="0" w:space="0" w:color="auto"/>
                      </w:divBdr>
                      <w:divsChild>
                        <w:div w:id="681709842">
                          <w:marLeft w:val="0"/>
                          <w:marRight w:val="0"/>
                          <w:marTop w:val="0"/>
                          <w:marBottom w:val="0"/>
                          <w:divBdr>
                            <w:top w:val="none" w:sz="0" w:space="0" w:color="auto"/>
                            <w:left w:val="none" w:sz="0" w:space="0" w:color="auto"/>
                            <w:bottom w:val="none" w:sz="0" w:space="0" w:color="auto"/>
                            <w:right w:val="none" w:sz="0" w:space="0" w:color="auto"/>
                          </w:divBdr>
                          <w:divsChild>
                            <w:div w:id="144758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668493">
      <w:bodyDiv w:val="1"/>
      <w:marLeft w:val="0"/>
      <w:marRight w:val="0"/>
      <w:marTop w:val="0"/>
      <w:marBottom w:val="0"/>
      <w:divBdr>
        <w:top w:val="none" w:sz="0" w:space="0" w:color="auto"/>
        <w:left w:val="none" w:sz="0" w:space="0" w:color="auto"/>
        <w:bottom w:val="none" w:sz="0" w:space="0" w:color="auto"/>
        <w:right w:val="none" w:sz="0" w:space="0" w:color="auto"/>
      </w:divBdr>
    </w:div>
    <w:div w:id="1602300321">
      <w:bodyDiv w:val="1"/>
      <w:marLeft w:val="0"/>
      <w:marRight w:val="0"/>
      <w:marTop w:val="0"/>
      <w:marBottom w:val="0"/>
      <w:divBdr>
        <w:top w:val="none" w:sz="0" w:space="0" w:color="auto"/>
        <w:left w:val="none" w:sz="0" w:space="0" w:color="auto"/>
        <w:bottom w:val="none" w:sz="0" w:space="0" w:color="auto"/>
        <w:right w:val="none" w:sz="0" w:space="0" w:color="auto"/>
      </w:divBdr>
    </w:div>
    <w:div w:id="1633288890">
      <w:bodyDiv w:val="1"/>
      <w:marLeft w:val="0"/>
      <w:marRight w:val="0"/>
      <w:marTop w:val="0"/>
      <w:marBottom w:val="0"/>
      <w:divBdr>
        <w:top w:val="none" w:sz="0" w:space="0" w:color="auto"/>
        <w:left w:val="none" w:sz="0" w:space="0" w:color="auto"/>
        <w:bottom w:val="none" w:sz="0" w:space="0" w:color="auto"/>
        <w:right w:val="none" w:sz="0" w:space="0" w:color="auto"/>
      </w:divBdr>
    </w:div>
    <w:div w:id="1778333835">
      <w:bodyDiv w:val="1"/>
      <w:marLeft w:val="0"/>
      <w:marRight w:val="0"/>
      <w:marTop w:val="0"/>
      <w:marBottom w:val="0"/>
      <w:divBdr>
        <w:top w:val="none" w:sz="0" w:space="0" w:color="auto"/>
        <w:left w:val="none" w:sz="0" w:space="0" w:color="auto"/>
        <w:bottom w:val="none" w:sz="0" w:space="0" w:color="auto"/>
        <w:right w:val="none" w:sz="0" w:space="0" w:color="auto"/>
      </w:divBdr>
      <w:divsChild>
        <w:div w:id="1746954452">
          <w:marLeft w:val="0"/>
          <w:marRight w:val="0"/>
          <w:marTop w:val="0"/>
          <w:marBottom w:val="0"/>
          <w:divBdr>
            <w:top w:val="single" w:sz="2" w:space="0" w:color="E3E3E3"/>
            <w:left w:val="single" w:sz="2" w:space="0" w:color="E3E3E3"/>
            <w:bottom w:val="single" w:sz="2" w:space="0" w:color="E3E3E3"/>
            <w:right w:val="single" w:sz="2" w:space="0" w:color="E3E3E3"/>
          </w:divBdr>
          <w:divsChild>
            <w:div w:id="1999187854">
              <w:marLeft w:val="0"/>
              <w:marRight w:val="0"/>
              <w:marTop w:val="100"/>
              <w:marBottom w:val="100"/>
              <w:divBdr>
                <w:top w:val="single" w:sz="2" w:space="0" w:color="E3E3E3"/>
                <w:left w:val="single" w:sz="2" w:space="0" w:color="E3E3E3"/>
                <w:bottom w:val="single" w:sz="2" w:space="0" w:color="E3E3E3"/>
                <w:right w:val="single" w:sz="2" w:space="0" w:color="E3E3E3"/>
              </w:divBdr>
              <w:divsChild>
                <w:div w:id="925265998">
                  <w:marLeft w:val="0"/>
                  <w:marRight w:val="0"/>
                  <w:marTop w:val="0"/>
                  <w:marBottom w:val="0"/>
                  <w:divBdr>
                    <w:top w:val="single" w:sz="2" w:space="0" w:color="E3E3E3"/>
                    <w:left w:val="single" w:sz="2" w:space="0" w:color="E3E3E3"/>
                    <w:bottom w:val="single" w:sz="2" w:space="0" w:color="E3E3E3"/>
                    <w:right w:val="single" w:sz="2" w:space="0" w:color="E3E3E3"/>
                  </w:divBdr>
                  <w:divsChild>
                    <w:div w:id="274217089">
                      <w:marLeft w:val="0"/>
                      <w:marRight w:val="0"/>
                      <w:marTop w:val="0"/>
                      <w:marBottom w:val="0"/>
                      <w:divBdr>
                        <w:top w:val="single" w:sz="2" w:space="0" w:color="E3E3E3"/>
                        <w:left w:val="single" w:sz="2" w:space="0" w:color="E3E3E3"/>
                        <w:bottom w:val="single" w:sz="2" w:space="0" w:color="E3E3E3"/>
                        <w:right w:val="single" w:sz="2" w:space="0" w:color="E3E3E3"/>
                      </w:divBdr>
                      <w:divsChild>
                        <w:div w:id="1594435237">
                          <w:marLeft w:val="0"/>
                          <w:marRight w:val="0"/>
                          <w:marTop w:val="0"/>
                          <w:marBottom w:val="0"/>
                          <w:divBdr>
                            <w:top w:val="single" w:sz="2" w:space="0" w:color="E3E3E3"/>
                            <w:left w:val="single" w:sz="2" w:space="0" w:color="E3E3E3"/>
                            <w:bottom w:val="single" w:sz="2" w:space="0" w:color="E3E3E3"/>
                            <w:right w:val="single" w:sz="2" w:space="0" w:color="E3E3E3"/>
                          </w:divBdr>
                          <w:divsChild>
                            <w:div w:id="1047602745">
                              <w:marLeft w:val="0"/>
                              <w:marRight w:val="0"/>
                              <w:marTop w:val="0"/>
                              <w:marBottom w:val="0"/>
                              <w:divBdr>
                                <w:top w:val="single" w:sz="2" w:space="0" w:color="E3E3E3"/>
                                <w:left w:val="single" w:sz="2" w:space="0" w:color="E3E3E3"/>
                                <w:bottom w:val="single" w:sz="2" w:space="0" w:color="E3E3E3"/>
                                <w:right w:val="single" w:sz="2" w:space="0" w:color="E3E3E3"/>
                              </w:divBdr>
                              <w:divsChild>
                                <w:div w:id="682703384">
                                  <w:marLeft w:val="0"/>
                                  <w:marRight w:val="0"/>
                                  <w:marTop w:val="0"/>
                                  <w:marBottom w:val="0"/>
                                  <w:divBdr>
                                    <w:top w:val="single" w:sz="2" w:space="0" w:color="E3E3E3"/>
                                    <w:left w:val="single" w:sz="2" w:space="0" w:color="E3E3E3"/>
                                    <w:bottom w:val="single" w:sz="2" w:space="0" w:color="E3E3E3"/>
                                    <w:right w:val="single" w:sz="2" w:space="0" w:color="E3E3E3"/>
                                  </w:divBdr>
                                  <w:divsChild>
                                    <w:div w:id="158692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80297382">
      <w:bodyDiv w:val="1"/>
      <w:marLeft w:val="0"/>
      <w:marRight w:val="0"/>
      <w:marTop w:val="0"/>
      <w:marBottom w:val="0"/>
      <w:divBdr>
        <w:top w:val="none" w:sz="0" w:space="0" w:color="auto"/>
        <w:left w:val="none" w:sz="0" w:space="0" w:color="auto"/>
        <w:bottom w:val="none" w:sz="0" w:space="0" w:color="auto"/>
        <w:right w:val="none" w:sz="0" w:space="0" w:color="auto"/>
      </w:divBdr>
    </w:div>
    <w:div w:id="1898932733">
      <w:bodyDiv w:val="1"/>
      <w:marLeft w:val="0"/>
      <w:marRight w:val="0"/>
      <w:marTop w:val="0"/>
      <w:marBottom w:val="0"/>
      <w:divBdr>
        <w:top w:val="none" w:sz="0" w:space="0" w:color="auto"/>
        <w:left w:val="none" w:sz="0" w:space="0" w:color="auto"/>
        <w:bottom w:val="none" w:sz="0" w:space="0" w:color="auto"/>
        <w:right w:val="none" w:sz="0" w:space="0" w:color="auto"/>
      </w:divBdr>
    </w:div>
    <w:div w:id="2014523889">
      <w:bodyDiv w:val="1"/>
      <w:marLeft w:val="0"/>
      <w:marRight w:val="0"/>
      <w:marTop w:val="0"/>
      <w:marBottom w:val="0"/>
      <w:divBdr>
        <w:top w:val="none" w:sz="0" w:space="0" w:color="auto"/>
        <w:left w:val="none" w:sz="0" w:space="0" w:color="auto"/>
        <w:bottom w:val="none" w:sz="0" w:space="0" w:color="auto"/>
        <w:right w:val="none" w:sz="0" w:space="0" w:color="auto"/>
      </w:divBdr>
    </w:div>
    <w:div w:id="2066441246">
      <w:bodyDiv w:val="1"/>
      <w:marLeft w:val="0"/>
      <w:marRight w:val="0"/>
      <w:marTop w:val="0"/>
      <w:marBottom w:val="0"/>
      <w:divBdr>
        <w:top w:val="none" w:sz="0" w:space="0" w:color="auto"/>
        <w:left w:val="none" w:sz="0" w:space="0" w:color="auto"/>
        <w:bottom w:val="none" w:sz="0" w:space="0" w:color="auto"/>
        <w:right w:val="none" w:sz="0" w:space="0" w:color="auto"/>
      </w:divBdr>
      <w:divsChild>
        <w:div w:id="540090360">
          <w:marLeft w:val="0"/>
          <w:marRight w:val="0"/>
          <w:marTop w:val="0"/>
          <w:marBottom w:val="0"/>
          <w:divBdr>
            <w:top w:val="none" w:sz="0" w:space="0" w:color="auto"/>
            <w:left w:val="none" w:sz="0" w:space="0" w:color="auto"/>
            <w:bottom w:val="none" w:sz="0" w:space="0" w:color="auto"/>
            <w:right w:val="none" w:sz="0" w:space="0" w:color="auto"/>
          </w:divBdr>
          <w:divsChild>
            <w:div w:id="695737570">
              <w:marLeft w:val="0"/>
              <w:marRight w:val="0"/>
              <w:marTop w:val="0"/>
              <w:marBottom w:val="0"/>
              <w:divBdr>
                <w:top w:val="none" w:sz="0" w:space="0" w:color="auto"/>
                <w:left w:val="none" w:sz="0" w:space="0" w:color="auto"/>
                <w:bottom w:val="none" w:sz="0" w:space="0" w:color="auto"/>
                <w:right w:val="none" w:sz="0" w:space="0" w:color="auto"/>
              </w:divBdr>
              <w:divsChild>
                <w:div w:id="1296521914">
                  <w:marLeft w:val="0"/>
                  <w:marRight w:val="0"/>
                  <w:marTop w:val="0"/>
                  <w:marBottom w:val="0"/>
                  <w:divBdr>
                    <w:top w:val="none" w:sz="0" w:space="0" w:color="auto"/>
                    <w:left w:val="none" w:sz="0" w:space="0" w:color="auto"/>
                    <w:bottom w:val="none" w:sz="0" w:space="0" w:color="auto"/>
                    <w:right w:val="none" w:sz="0" w:space="0" w:color="auto"/>
                  </w:divBdr>
                  <w:divsChild>
                    <w:div w:id="150216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809668">
          <w:marLeft w:val="0"/>
          <w:marRight w:val="0"/>
          <w:marTop w:val="0"/>
          <w:marBottom w:val="0"/>
          <w:divBdr>
            <w:top w:val="none" w:sz="0" w:space="0" w:color="auto"/>
            <w:left w:val="none" w:sz="0" w:space="0" w:color="auto"/>
            <w:bottom w:val="none" w:sz="0" w:space="0" w:color="auto"/>
            <w:right w:val="none" w:sz="0" w:space="0" w:color="auto"/>
          </w:divBdr>
          <w:divsChild>
            <w:div w:id="1625379387">
              <w:marLeft w:val="0"/>
              <w:marRight w:val="0"/>
              <w:marTop w:val="0"/>
              <w:marBottom w:val="0"/>
              <w:divBdr>
                <w:top w:val="none" w:sz="0" w:space="0" w:color="auto"/>
                <w:left w:val="none" w:sz="0" w:space="0" w:color="auto"/>
                <w:bottom w:val="none" w:sz="0" w:space="0" w:color="auto"/>
                <w:right w:val="none" w:sz="0" w:space="0" w:color="auto"/>
              </w:divBdr>
              <w:divsChild>
                <w:div w:id="1553079157">
                  <w:marLeft w:val="0"/>
                  <w:marRight w:val="0"/>
                  <w:marTop w:val="0"/>
                  <w:marBottom w:val="0"/>
                  <w:divBdr>
                    <w:top w:val="none" w:sz="0" w:space="0" w:color="auto"/>
                    <w:left w:val="none" w:sz="0" w:space="0" w:color="auto"/>
                    <w:bottom w:val="none" w:sz="0" w:space="0" w:color="auto"/>
                    <w:right w:val="none" w:sz="0" w:space="0" w:color="auto"/>
                  </w:divBdr>
                  <w:divsChild>
                    <w:div w:id="11828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1838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skelechi.github.io/SAD-Homework-8/home.html"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itskelechi/itskelechi.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mkelechiariwodo@gmail.com"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mailto:mkelechiariwodo@gmail.com"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9A5F1-0879-4DA6-AB40-3B47ABB8A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788</Words>
  <Characters>5123</Characters>
  <Application>Microsoft Office Word</Application>
  <DocSecurity>0</DocSecurity>
  <Lines>96</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Career Development and Advising Center</dc:creator>
  <cp:keywords/>
  <dc:description/>
  <cp:lastModifiedBy>Kelechi A</cp:lastModifiedBy>
  <cp:revision>2</cp:revision>
  <cp:lastPrinted>2025-07-18T22:53:00Z</cp:lastPrinted>
  <dcterms:created xsi:type="dcterms:W3CDTF">2025-08-13T13:54:00Z</dcterms:created>
  <dcterms:modified xsi:type="dcterms:W3CDTF">2025-08-13T13:54:00Z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1db0383addb793b3cd3620758f22ff97695114595b1cca5845a0ce71221be6a2</vt:lpwstr>
  </property>
</Properties>
</file>